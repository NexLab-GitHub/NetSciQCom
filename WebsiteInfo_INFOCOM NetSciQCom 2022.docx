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34540" w14:textId="77777777" w:rsidR="00C7762F" w:rsidRPr="00C7762F" w:rsidRDefault="00C7762F" w:rsidP="00C7762F">
      <w:pPr>
        <w:spacing w:before="100" w:beforeAutospacing="1" w:after="100" w:afterAutospacing="1"/>
        <w:outlineLvl w:val="3"/>
        <w:rPr>
          <w:rFonts w:ascii="Times New Roman" w:eastAsia="Times New Roman" w:hAnsi="Times New Roman" w:cs="Times New Roman"/>
          <w:b/>
          <w:bCs/>
        </w:rPr>
      </w:pPr>
      <w:r w:rsidRPr="00C7762F">
        <w:rPr>
          <w:rFonts w:ascii="Times New Roman" w:eastAsia="Times New Roman" w:hAnsi="Times New Roman" w:cs="Times New Roman"/>
          <w:b/>
          <w:bCs/>
        </w:rPr>
        <w:t xml:space="preserve">INFOCOM </w:t>
      </w:r>
      <w:proofErr w:type="spellStart"/>
      <w:r w:rsidRPr="00C7762F">
        <w:rPr>
          <w:rFonts w:ascii="Times New Roman" w:eastAsia="Times New Roman" w:hAnsi="Times New Roman" w:cs="Times New Roman"/>
          <w:b/>
          <w:bCs/>
        </w:rPr>
        <w:t>NetSciQCom</w:t>
      </w:r>
      <w:proofErr w:type="spellEnd"/>
      <w:r w:rsidRPr="00C7762F">
        <w:rPr>
          <w:rFonts w:ascii="Times New Roman" w:eastAsia="Times New Roman" w:hAnsi="Times New Roman" w:cs="Times New Roman"/>
          <w:b/>
          <w:bCs/>
        </w:rPr>
        <w:t xml:space="preserve"> 2022</w:t>
      </w:r>
    </w:p>
    <w:p w14:paraId="1654AB61" w14:textId="77777777" w:rsidR="00C7762F" w:rsidRPr="00C7762F" w:rsidRDefault="00C7762F" w:rsidP="00C7762F">
      <w:pPr>
        <w:ind w:left="720"/>
        <w:rPr>
          <w:rFonts w:ascii="Times New Roman" w:eastAsia="Times New Roman" w:hAnsi="Times New Roman" w:cs="Times New Roman"/>
          <w:color w:val="0000FF"/>
          <w:u w:val="single"/>
        </w:rPr>
      </w:pPr>
      <w:r w:rsidRPr="00C7762F">
        <w:rPr>
          <w:rFonts w:ascii="Times New Roman" w:eastAsia="Times New Roman" w:hAnsi="Times New Roman" w:cs="Times New Roman"/>
        </w:rPr>
        <w:fldChar w:fldCharType="begin"/>
      </w:r>
      <w:r w:rsidRPr="00C7762F">
        <w:rPr>
          <w:rFonts w:ascii="Times New Roman" w:eastAsia="Times New Roman" w:hAnsi="Times New Roman" w:cs="Times New Roman"/>
        </w:rPr>
        <w:instrText xml:space="preserve"> HYPERLINK "file:///Users/halla/Desktop/NetSciQCom/Kaustav_NetSciQCom/index.html" \l "scope" </w:instrText>
      </w:r>
      <w:r w:rsidRPr="00C7762F">
        <w:rPr>
          <w:rFonts w:ascii="Times New Roman" w:eastAsia="Times New Roman" w:hAnsi="Times New Roman" w:cs="Times New Roman"/>
        </w:rPr>
        <w:fldChar w:fldCharType="separate"/>
      </w:r>
    </w:p>
    <w:p w14:paraId="493F56EB" w14:textId="77777777" w:rsidR="00C7762F" w:rsidRPr="00C7762F" w:rsidRDefault="00C7762F" w:rsidP="00C7762F">
      <w:pPr>
        <w:numPr>
          <w:ilvl w:val="0"/>
          <w:numId w:val="1"/>
        </w:numPr>
        <w:spacing w:before="100" w:beforeAutospacing="1" w:after="100" w:afterAutospacing="1"/>
        <w:rPr>
          <w:rFonts w:ascii="Times New Roman" w:eastAsia="Times New Roman" w:hAnsi="Times New Roman" w:cs="Times New Roman"/>
        </w:rPr>
      </w:pPr>
      <w:r w:rsidRPr="00C7762F">
        <w:rPr>
          <w:rFonts w:ascii="Times New Roman" w:eastAsia="Times New Roman" w:hAnsi="Times New Roman" w:cs="Times New Roman"/>
          <w:color w:val="0000FF"/>
          <w:u w:val="single"/>
        </w:rPr>
        <w:t>SCOPE</w:t>
      </w:r>
    </w:p>
    <w:p w14:paraId="1DF6556E" w14:textId="77777777" w:rsidR="00C7762F" w:rsidRPr="00C7762F" w:rsidRDefault="00C7762F" w:rsidP="00C7762F">
      <w:pPr>
        <w:ind w:left="720"/>
        <w:rPr>
          <w:rFonts w:ascii="Times New Roman" w:eastAsia="Times New Roman" w:hAnsi="Times New Roman" w:cs="Times New Roman"/>
          <w:color w:val="0000FF"/>
          <w:u w:val="single"/>
        </w:rPr>
      </w:pPr>
      <w:r w:rsidRPr="00C7762F">
        <w:rPr>
          <w:rFonts w:ascii="Times New Roman" w:eastAsia="Times New Roman" w:hAnsi="Times New Roman" w:cs="Times New Roman"/>
        </w:rPr>
        <w:fldChar w:fldCharType="end"/>
      </w:r>
      <w:r w:rsidRPr="00C7762F">
        <w:rPr>
          <w:rFonts w:ascii="Times New Roman" w:eastAsia="Times New Roman" w:hAnsi="Times New Roman" w:cs="Times New Roman"/>
        </w:rPr>
        <w:fldChar w:fldCharType="begin"/>
      </w:r>
      <w:r w:rsidRPr="00C7762F">
        <w:rPr>
          <w:rFonts w:ascii="Times New Roman" w:eastAsia="Times New Roman" w:hAnsi="Times New Roman" w:cs="Times New Roman"/>
        </w:rPr>
        <w:instrText xml:space="preserve"> HYPERLINK "file:///Users/halla/Desktop/NetSciQCom/Kaustav_NetSciQCom/index.html" \l "callForPapers" </w:instrText>
      </w:r>
      <w:r w:rsidRPr="00C7762F">
        <w:rPr>
          <w:rFonts w:ascii="Times New Roman" w:eastAsia="Times New Roman" w:hAnsi="Times New Roman" w:cs="Times New Roman"/>
        </w:rPr>
        <w:fldChar w:fldCharType="separate"/>
      </w:r>
    </w:p>
    <w:p w14:paraId="0E38318F" w14:textId="77777777" w:rsidR="00C7762F" w:rsidRPr="00C7762F" w:rsidRDefault="00C7762F" w:rsidP="00C7762F">
      <w:pPr>
        <w:numPr>
          <w:ilvl w:val="0"/>
          <w:numId w:val="1"/>
        </w:numPr>
        <w:spacing w:before="100" w:beforeAutospacing="1" w:after="100" w:afterAutospacing="1"/>
        <w:rPr>
          <w:rFonts w:ascii="Times New Roman" w:eastAsia="Times New Roman" w:hAnsi="Times New Roman" w:cs="Times New Roman"/>
        </w:rPr>
      </w:pPr>
      <w:r w:rsidRPr="00C7762F">
        <w:rPr>
          <w:rFonts w:ascii="Times New Roman" w:eastAsia="Times New Roman" w:hAnsi="Times New Roman" w:cs="Times New Roman"/>
          <w:color w:val="0000FF"/>
          <w:u w:val="single"/>
        </w:rPr>
        <w:t>CALL FOR PAPERS</w:t>
      </w:r>
    </w:p>
    <w:p w14:paraId="1CD1F133" w14:textId="77777777" w:rsidR="00C7762F" w:rsidRPr="00C7762F" w:rsidRDefault="00C7762F" w:rsidP="00C7762F">
      <w:pPr>
        <w:ind w:left="720"/>
        <w:rPr>
          <w:rFonts w:ascii="Times New Roman" w:eastAsia="Times New Roman" w:hAnsi="Times New Roman" w:cs="Times New Roman"/>
          <w:color w:val="0000FF"/>
          <w:u w:val="single"/>
        </w:rPr>
      </w:pPr>
      <w:r w:rsidRPr="00C7762F">
        <w:rPr>
          <w:rFonts w:ascii="Times New Roman" w:eastAsia="Times New Roman" w:hAnsi="Times New Roman" w:cs="Times New Roman"/>
        </w:rPr>
        <w:fldChar w:fldCharType="end"/>
      </w:r>
      <w:r w:rsidRPr="00C7762F">
        <w:rPr>
          <w:rFonts w:ascii="Times New Roman" w:eastAsia="Times New Roman" w:hAnsi="Times New Roman" w:cs="Times New Roman"/>
        </w:rPr>
        <w:fldChar w:fldCharType="begin"/>
      </w:r>
      <w:r w:rsidRPr="00C7762F">
        <w:rPr>
          <w:rFonts w:ascii="Times New Roman" w:eastAsia="Times New Roman" w:hAnsi="Times New Roman" w:cs="Times New Roman"/>
        </w:rPr>
        <w:instrText xml:space="preserve"> HYPERLINK "file:///Users/halla/Desktop/NetSciQCom/Kaustav_NetSciQCom/index.html" \l "importantDates" </w:instrText>
      </w:r>
      <w:r w:rsidRPr="00C7762F">
        <w:rPr>
          <w:rFonts w:ascii="Times New Roman" w:eastAsia="Times New Roman" w:hAnsi="Times New Roman" w:cs="Times New Roman"/>
        </w:rPr>
        <w:fldChar w:fldCharType="separate"/>
      </w:r>
    </w:p>
    <w:p w14:paraId="3D1EF87C" w14:textId="77777777" w:rsidR="00C7762F" w:rsidRPr="00C7762F" w:rsidRDefault="00C7762F" w:rsidP="00C7762F">
      <w:pPr>
        <w:numPr>
          <w:ilvl w:val="0"/>
          <w:numId w:val="1"/>
        </w:numPr>
        <w:spacing w:before="100" w:beforeAutospacing="1" w:after="100" w:afterAutospacing="1"/>
        <w:rPr>
          <w:rFonts w:ascii="Times New Roman" w:eastAsia="Times New Roman" w:hAnsi="Times New Roman" w:cs="Times New Roman"/>
        </w:rPr>
      </w:pPr>
      <w:r w:rsidRPr="00C7762F">
        <w:rPr>
          <w:rFonts w:ascii="Times New Roman" w:eastAsia="Times New Roman" w:hAnsi="Times New Roman" w:cs="Times New Roman"/>
          <w:color w:val="0000FF"/>
          <w:u w:val="single"/>
        </w:rPr>
        <w:t>IMPORTANT DATES</w:t>
      </w:r>
    </w:p>
    <w:p w14:paraId="682F8769" w14:textId="77777777" w:rsidR="00C7762F" w:rsidRPr="00C7762F" w:rsidRDefault="00C7762F" w:rsidP="00C7762F">
      <w:pPr>
        <w:ind w:left="720"/>
        <w:rPr>
          <w:rFonts w:ascii="Times New Roman" w:eastAsia="Times New Roman" w:hAnsi="Times New Roman" w:cs="Times New Roman"/>
          <w:color w:val="0000FF"/>
          <w:u w:val="single"/>
        </w:rPr>
      </w:pPr>
      <w:r w:rsidRPr="00C7762F">
        <w:rPr>
          <w:rFonts w:ascii="Times New Roman" w:eastAsia="Times New Roman" w:hAnsi="Times New Roman" w:cs="Times New Roman"/>
        </w:rPr>
        <w:fldChar w:fldCharType="end"/>
      </w:r>
      <w:r w:rsidRPr="00C7762F">
        <w:rPr>
          <w:rFonts w:ascii="Times New Roman" w:eastAsia="Times New Roman" w:hAnsi="Times New Roman" w:cs="Times New Roman"/>
        </w:rPr>
        <w:fldChar w:fldCharType="begin"/>
      </w:r>
      <w:r w:rsidRPr="00C7762F">
        <w:rPr>
          <w:rFonts w:ascii="Times New Roman" w:eastAsia="Times New Roman" w:hAnsi="Times New Roman" w:cs="Times New Roman"/>
        </w:rPr>
        <w:instrText xml:space="preserve"> HYPERLINK "file:///Users/halla/Desktop/NetSciQCom/Kaustav_NetSciQCom/index.html" \l "submissionDetails" </w:instrText>
      </w:r>
      <w:r w:rsidRPr="00C7762F">
        <w:rPr>
          <w:rFonts w:ascii="Times New Roman" w:eastAsia="Times New Roman" w:hAnsi="Times New Roman" w:cs="Times New Roman"/>
        </w:rPr>
        <w:fldChar w:fldCharType="separate"/>
      </w:r>
    </w:p>
    <w:p w14:paraId="026AA33C" w14:textId="77777777" w:rsidR="00C7762F" w:rsidRPr="00C7762F" w:rsidRDefault="00C7762F" w:rsidP="00C7762F">
      <w:pPr>
        <w:numPr>
          <w:ilvl w:val="0"/>
          <w:numId w:val="1"/>
        </w:numPr>
        <w:spacing w:before="100" w:beforeAutospacing="1" w:after="100" w:afterAutospacing="1"/>
        <w:rPr>
          <w:rFonts w:ascii="Times New Roman" w:eastAsia="Times New Roman" w:hAnsi="Times New Roman" w:cs="Times New Roman"/>
        </w:rPr>
      </w:pPr>
      <w:r w:rsidRPr="00C7762F">
        <w:rPr>
          <w:rFonts w:ascii="Times New Roman" w:eastAsia="Times New Roman" w:hAnsi="Times New Roman" w:cs="Times New Roman"/>
          <w:color w:val="0000FF"/>
          <w:u w:val="single"/>
        </w:rPr>
        <w:t>SUBMISSION DETAILS</w:t>
      </w:r>
    </w:p>
    <w:p w14:paraId="5004F157" w14:textId="77777777" w:rsidR="00C7762F" w:rsidRPr="00C7762F" w:rsidRDefault="00C7762F" w:rsidP="00C7762F">
      <w:pPr>
        <w:ind w:left="720"/>
        <w:rPr>
          <w:rFonts w:ascii="Times New Roman" w:eastAsia="Times New Roman" w:hAnsi="Times New Roman" w:cs="Times New Roman"/>
          <w:color w:val="0000FF"/>
          <w:u w:val="single"/>
        </w:rPr>
      </w:pPr>
      <w:r w:rsidRPr="00C7762F">
        <w:rPr>
          <w:rFonts w:ascii="Times New Roman" w:eastAsia="Times New Roman" w:hAnsi="Times New Roman" w:cs="Times New Roman"/>
        </w:rPr>
        <w:fldChar w:fldCharType="end"/>
      </w:r>
      <w:r w:rsidRPr="00C7762F">
        <w:rPr>
          <w:rFonts w:ascii="Times New Roman" w:eastAsia="Times New Roman" w:hAnsi="Times New Roman" w:cs="Times New Roman"/>
        </w:rPr>
        <w:fldChar w:fldCharType="begin"/>
      </w:r>
      <w:r w:rsidRPr="00C7762F">
        <w:rPr>
          <w:rFonts w:ascii="Times New Roman" w:eastAsia="Times New Roman" w:hAnsi="Times New Roman" w:cs="Times New Roman"/>
        </w:rPr>
        <w:instrText xml:space="preserve"> HYPERLINK "file:///Users/halla/Desktop/NetSciQCom/Kaustav_NetSciQCom/index.html" \l "committee" </w:instrText>
      </w:r>
      <w:r w:rsidRPr="00C7762F">
        <w:rPr>
          <w:rFonts w:ascii="Times New Roman" w:eastAsia="Times New Roman" w:hAnsi="Times New Roman" w:cs="Times New Roman"/>
        </w:rPr>
        <w:fldChar w:fldCharType="separate"/>
      </w:r>
    </w:p>
    <w:p w14:paraId="68AB6774" w14:textId="77777777" w:rsidR="00C7762F" w:rsidRPr="00C7762F" w:rsidRDefault="00C7762F" w:rsidP="00C7762F">
      <w:pPr>
        <w:numPr>
          <w:ilvl w:val="0"/>
          <w:numId w:val="1"/>
        </w:numPr>
        <w:spacing w:before="100" w:beforeAutospacing="1" w:after="100" w:afterAutospacing="1"/>
        <w:rPr>
          <w:rFonts w:ascii="Times New Roman" w:eastAsia="Times New Roman" w:hAnsi="Times New Roman" w:cs="Times New Roman"/>
        </w:rPr>
      </w:pPr>
      <w:r w:rsidRPr="00C7762F">
        <w:rPr>
          <w:rFonts w:ascii="Times New Roman" w:eastAsia="Times New Roman" w:hAnsi="Times New Roman" w:cs="Times New Roman"/>
          <w:color w:val="0000FF"/>
          <w:u w:val="single"/>
        </w:rPr>
        <w:t>COMMITTEE</w:t>
      </w:r>
    </w:p>
    <w:p w14:paraId="12ACBD9C" w14:textId="77777777" w:rsidR="00C7762F" w:rsidRPr="00C7762F" w:rsidRDefault="00C7762F" w:rsidP="00C7762F">
      <w:pPr>
        <w:ind w:left="720"/>
        <w:rPr>
          <w:rFonts w:ascii="Times New Roman" w:eastAsia="Times New Roman" w:hAnsi="Times New Roman" w:cs="Times New Roman"/>
        </w:rPr>
      </w:pPr>
      <w:r w:rsidRPr="00C7762F">
        <w:rPr>
          <w:rFonts w:ascii="Times New Roman" w:eastAsia="Times New Roman" w:hAnsi="Times New Roman" w:cs="Times New Roman"/>
        </w:rPr>
        <w:fldChar w:fldCharType="end"/>
      </w:r>
    </w:p>
    <w:p w14:paraId="07F2D5CE" w14:textId="77777777" w:rsidR="00C7762F" w:rsidRPr="00C7762F" w:rsidRDefault="00C7762F" w:rsidP="00C7762F">
      <w:pPr>
        <w:spacing w:before="100" w:beforeAutospacing="1" w:after="100" w:afterAutospacing="1"/>
        <w:outlineLvl w:val="3"/>
        <w:rPr>
          <w:rFonts w:ascii="Times New Roman" w:eastAsia="Times New Roman" w:hAnsi="Times New Roman" w:cs="Times New Roman"/>
          <w:b/>
          <w:bCs/>
        </w:rPr>
      </w:pPr>
      <w:r w:rsidRPr="00C7762F">
        <w:rPr>
          <w:rFonts w:ascii="Times New Roman" w:eastAsia="Times New Roman" w:hAnsi="Times New Roman" w:cs="Times New Roman"/>
          <w:b/>
          <w:bCs/>
        </w:rPr>
        <w:t>Quick Information</w:t>
      </w:r>
    </w:p>
    <w:p w14:paraId="0A00E1EF" w14:textId="6F88EF2F" w:rsidR="00C7762F" w:rsidRDefault="00C7762F" w:rsidP="00C7762F">
      <w:pPr>
        <w:numPr>
          <w:ilvl w:val="0"/>
          <w:numId w:val="2"/>
        </w:numPr>
        <w:spacing w:before="100" w:beforeAutospacing="1" w:after="100" w:afterAutospacing="1"/>
        <w:rPr>
          <w:ins w:id="0" w:author="Arunabha Sen" w:date="2021-12-09T15:15:00Z"/>
          <w:rFonts w:ascii="Times New Roman" w:eastAsia="Times New Roman" w:hAnsi="Times New Roman" w:cs="Times New Roman"/>
        </w:rPr>
      </w:pPr>
      <w:r w:rsidRPr="00C7762F">
        <w:rPr>
          <w:rFonts w:ascii="Times New Roman" w:eastAsia="Times New Roman" w:hAnsi="Times New Roman" w:cs="Times New Roman"/>
        </w:rPr>
        <w:t xml:space="preserve">The </w:t>
      </w:r>
      <w:proofErr w:type="spellStart"/>
      <w:r w:rsidRPr="00C7762F">
        <w:rPr>
          <w:rFonts w:ascii="Times New Roman" w:eastAsia="Times New Roman" w:hAnsi="Times New Roman" w:cs="Times New Roman"/>
        </w:rPr>
        <w:t>NetSciQCom</w:t>
      </w:r>
      <w:proofErr w:type="spellEnd"/>
      <w:r w:rsidRPr="00C7762F">
        <w:rPr>
          <w:rFonts w:ascii="Times New Roman" w:eastAsia="Times New Roman" w:hAnsi="Times New Roman" w:cs="Times New Roman"/>
        </w:rPr>
        <w:t xml:space="preserve"> workshop is part of </w:t>
      </w:r>
      <w:hyperlink r:id="rId5" w:tgtFrame="_blank" w:history="1">
        <w:r w:rsidRPr="00C7762F">
          <w:rPr>
            <w:rFonts w:ascii="Times New Roman" w:eastAsia="Times New Roman" w:hAnsi="Times New Roman" w:cs="Times New Roman"/>
            <w:color w:val="0000FF"/>
            <w:u w:val="single"/>
          </w:rPr>
          <w:t>INFOCOM 2022</w:t>
        </w:r>
      </w:hyperlink>
      <w:r w:rsidRPr="00C7762F">
        <w:rPr>
          <w:rFonts w:ascii="Times New Roman" w:eastAsia="Times New Roman" w:hAnsi="Times New Roman" w:cs="Times New Roman"/>
        </w:rPr>
        <w:t xml:space="preserve"> </w:t>
      </w:r>
    </w:p>
    <w:p w14:paraId="734CD3C9" w14:textId="77777777" w:rsidR="00C7762F" w:rsidRDefault="00C7762F">
      <w:pPr>
        <w:rPr>
          <w:ins w:id="1" w:author="Arunabha Sen" w:date="2021-12-09T15:15:00Z"/>
          <w:rFonts w:ascii="Times New Roman" w:eastAsia="Times New Roman" w:hAnsi="Times New Roman" w:cs="Times New Roman"/>
        </w:rPr>
      </w:pPr>
      <w:ins w:id="2" w:author="Arunabha Sen" w:date="2021-12-09T15:15:00Z">
        <w:r>
          <w:rPr>
            <w:rFonts w:ascii="Times New Roman" w:eastAsia="Times New Roman" w:hAnsi="Times New Roman" w:cs="Times New Roman"/>
          </w:rPr>
          <w:br w:type="page"/>
        </w:r>
      </w:ins>
    </w:p>
    <w:p w14:paraId="5553163C" w14:textId="77777777" w:rsidR="00C7762F" w:rsidRPr="00C7762F" w:rsidRDefault="00C7762F" w:rsidP="00C7762F">
      <w:pPr>
        <w:numPr>
          <w:ilvl w:val="0"/>
          <w:numId w:val="2"/>
        </w:numPr>
        <w:spacing w:before="100" w:beforeAutospacing="1" w:after="100" w:afterAutospacing="1"/>
        <w:rPr>
          <w:rFonts w:ascii="Times New Roman" w:eastAsia="Times New Roman" w:hAnsi="Times New Roman" w:cs="Times New Roman"/>
        </w:rPr>
      </w:pPr>
    </w:p>
    <w:p w14:paraId="5EE833BD" w14:textId="77777777" w:rsidR="00C7762F" w:rsidRPr="00C7762F" w:rsidRDefault="00C7762F" w:rsidP="00C7762F">
      <w:pPr>
        <w:numPr>
          <w:ilvl w:val="0"/>
          <w:numId w:val="2"/>
        </w:numPr>
        <w:spacing w:before="100" w:beforeAutospacing="1" w:after="100" w:afterAutospacing="1"/>
        <w:rPr>
          <w:rFonts w:ascii="Times New Roman" w:eastAsia="Times New Roman" w:hAnsi="Times New Roman" w:cs="Times New Roman"/>
        </w:rPr>
      </w:pPr>
      <w:r w:rsidRPr="00C7762F">
        <w:rPr>
          <w:rFonts w:ascii="Times New Roman" w:eastAsia="Times New Roman" w:hAnsi="Times New Roman" w:cs="Times New Roman"/>
        </w:rPr>
        <w:t xml:space="preserve">Submission limit: </w:t>
      </w:r>
      <w:r w:rsidRPr="00C7762F">
        <w:rPr>
          <w:rFonts w:ascii="Times New Roman" w:eastAsia="Times New Roman" w:hAnsi="Times New Roman" w:cs="Times New Roman"/>
          <w:b/>
          <w:bCs/>
        </w:rPr>
        <w:t>6 pages</w:t>
      </w:r>
      <w:r w:rsidRPr="00C7762F">
        <w:rPr>
          <w:rFonts w:ascii="Times New Roman" w:eastAsia="Times New Roman" w:hAnsi="Times New Roman" w:cs="Times New Roman"/>
        </w:rPr>
        <w:t xml:space="preserve"> </w:t>
      </w:r>
    </w:p>
    <w:p w14:paraId="0D15B00E" w14:textId="64BF824D" w:rsidR="00C7762F" w:rsidRPr="00C7762F" w:rsidRDefault="00C7762F" w:rsidP="00C7762F">
      <w:pPr>
        <w:numPr>
          <w:ilvl w:val="0"/>
          <w:numId w:val="2"/>
        </w:numPr>
        <w:spacing w:before="100" w:beforeAutospacing="1" w:after="100" w:afterAutospacing="1"/>
        <w:rPr>
          <w:rFonts w:ascii="Times New Roman" w:eastAsia="Times New Roman" w:hAnsi="Times New Roman" w:cs="Times New Roman"/>
        </w:rPr>
      </w:pPr>
      <w:r w:rsidRPr="00C7762F">
        <w:rPr>
          <w:rFonts w:ascii="Times New Roman" w:eastAsia="Times New Roman" w:hAnsi="Times New Roman" w:cs="Times New Roman"/>
        </w:rPr>
        <w:t xml:space="preserve">Submit deadline: </w:t>
      </w:r>
      <w:r w:rsidRPr="00C7762F">
        <w:rPr>
          <w:rFonts w:ascii="Times New Roman" w:eastAsia="Times New Roman" w:hAnsi="Times New Roman" w:cs="Times New Roman"/>
          <w:b/>
          <w:bCs/>
          <w:color w:val="FF0000"/>
        </w:rPr>
        <w:t>11</w:t>
      </w:r>
      <w:r w:rsidRPr="00C7762F">
        <w:rPr>
          <w:rFonts w:ascii="Times New Roman" w:eastAsia="Times New Roman" w:hAnsi="Times New Roman" w:cs="Times New Roman"/>
          <w:b/>
          <w:bCs/>
        </w:rPr>
        <w:t>-January-2022</w:t>
      </w:r>
      <w:r w:rsidRPr="00C7762F">
        <w:rPr>
          <w:rFonts w:ascii="Times New Roman" w:eastAsia="Times New Roman" w:hAnsi="Times New Roman" w:cs="Times New Roman"/>
        </w:rPr>
        <w:t xml:space="preserve"> </w:t>
      </w:r>
    </w:p>
    <w:p w14:paraId="140FCD20" w14:textId="77777777" w:rsidR="00C7762F" w:rsidRPr="00C7762F" w:rsidRDefault="00C7762F" w:rsidP="00C7762F">
      <w:pPr>
        <w:numPr>
          <w:ilvl w:val="0"/>
          <w:numId w:val="2"/>
        </w:numPr>
        <w:spacing w:before="100" w:beforeAutospacing="1" w:after="100" w:afterAutospacing="1"/>
        <w:rPr>
          <w:rFonts w:ascii="Times New Roman" w:eastAsia="Times New Roman" w:hAnsi="Times New Roman" w:cs="Times New Roman"/>
        </w:rPr>
      </w:pPr>
      <w:r w:rsidRPr="00C7762F">
        <w:rPr>
          <w:rFonts w:ascii="Times New Roman" w:eastAsia="Times New Roman" w:hAnsi="Times New Roman" w:cs="Times New Roman"/>
        </w:rPr>
        <w:t xml:space="preserve">Submit your paper: </w:t>
      </w:r>
      <w:hyperlink r:id="rId6" w:history="1">
        <w:r w:rsidRPr="00C7762F">
          <w:rPr>
            <w:rFonts w:ascii="Times New Roman" w:eastAsia="Times New Roman" w:hAnsi="Times New Roman" w:cs="Times New Roman"/>
            <w:b/>
            <w:bCs/>
            <w:color w:val="0000FF"/>
            <w:u w:val="single"/>
          </w:rPr>
          <w:t>TBD</w:t>
        </w:r>
      </w:hyperlink>
      <w:r w:rsidRPr="00C7762F">
        <w:rPr>
          <w:rFonts w:ascii="Times New Roman" w:eastAsia="Times New Roman" w:hAnsi="Times New Roman" w:cs="Times New Roman"/>
        </w:rPr>
        <w:t xml:space="preserve"> </w:t>
      </w:r>
    </w:p>
    <w:p w14:paraId="3D3CF567" w14:textId="77777777" w:rsidR="00C7762F" w:rsidRPr="00C7762F" w:rsidRDefault="00C7762F" w:rsidP="00C7762F">
      <w:pPr>
        <w:spacing w:before="100" w:beforeAutospacing="1" w:after="100" w:afterAutospacing="1"/>
        <w:outlineLvl w:val="2"/>
        <w:rPr>
          <w:rFonts w:ascii="Times New Roman" w:eastAsia="Times New Roman" w:hAnsi="Times New Roman" w:cs="Times New Roman"/>
          <w:b/>
          <w:bCs/>
          <w:sz w:val="27"/>
          <w:szCs w:val="27"/>
        </w:rPr>
      </w:pPr>
      <w:r w:rsidRPr="00C7762F">
        <w:rPr>
          <w:rFonts w:ascii="Times New Roman" w:eastAsia="Times New Roman" w:hAnsi="Times New Roman" w:cs="Times New Roman"/>
          <w:b/>
          <w:bCs/>
          <w:sz w:val="27"/>
          <w:szCs w:val="27"/>
        </w:rPr>
        <w:t>Welcome!</w:t>
      </w:r>
    </w:p>
    <w:p w14:paraId="669F53C5" w14:textId="21723745" w:rsidR="00C7762F" w:rsidRPr="00C7762F" w:rsidRDefault="00C7762F" w:rsidP="00C7762F">
      <w:pPr>
        <w:spacing w:before="100" w:beforeAutospacing="1" w:after="100" w:afterAutospacing="1"/>
        <w:rPr>
          <w:rFonts w:ascii="Times New Roman" w:eastAsia="Times New Roman" w:hAnsi="Times New Roman" w:cs="Times New Roman"/>
        </w:rPr>
      </w:pPr>
      <w:r w:rsidRPr="00C7762F">
        <w:rPr>
          <w:rFonts w:ascii="Times New Roman" w:eastAsia="Times New Roman" w:hAnsi="Times New Roman" w:cs="Times New Roman"/>
        </w:rPr>
        <w:t xml:space="preserve">The First </w:t>
      </w:r>
      <w:r w:rsidRPr="00C7762F">
        <w:rPr>
          <w:rFonts w:ascii="Times New Roman" w:eastAsia="Times New Roman" w:hAnsi="Times New Roman" w:cs="Times New Roman"/>
          <w:b/>
          <w:bCs/>
        </w:rPr>
        <w:t>IEEE International Workshop on Network Science for Quantum Communication Networks</w:t>
      </w:r>
      <w:r w:rsidRPr="00C7762F">
        <w:rPr>
          <w:rFonts w:ascii="Times New Roman" w:eastAsia="Times New Roman" w:hAnsi="Times New Roman" w:cs="Times New Roman"/>
        </w:rPr>
        <w:t xml:space="preserve"> (CINS) will be held virtually </w:t>
      </w:r>
      <w:del w:id="3" w:author="Arunabha Sen" w:date="2021-12-09T15:16:00Z">
        <w:r w:rsidRPr="00C7762F" w:rsidDel="0040605A">
          <w:rPr>
            <w:rFonts w:ascii="Times New Roman" w:eastAsia="Times New Roman" w:hAnsi="Times New Roman" w:cs="Times New Roman"/>
            <w:color w:val="FF0000"/>
          </w:rPr>
          <w:delText xml:space="preserve">on </w:delText>
        </w:r>
        <w:r w:rsidRPr="00C7762F" w:rsidDel="0040605A">
          <w:rPr>
            <w:rFonts w:ascii="Times New Roman" w:eastAsia="Times New Roman" w:hAnsi="Times New Roman" w:cs="Times New Roman"/>
            <w:b/>
            <w:bCs/>
            <w:color w:val="FF0000"/>
          </w:rPr>
          <w:delText>TBD</w:delText>
        </w:r>
        <w:r w:rsidRPr="00C7762F" w:rsidDel="0040605A">
          <w:rPr>
            <w:rFonts w:ascii="Times New Roman" w:eastAsia="Times New Roman" w:hAnsi="Times New Roman" w:cs="Times New Roman"/>
            <w:color w:val="FF0000"/>
          </w:rPr>
          <w:delText xml:space="preserve"> </w:delText>
        </w:r>
      </w:del>
      <w:r w:rsidRPr="00C7762F">
        <w:rPr>
          <w:rFonts w:ascii="Times New Roman" w:eastAsia="Times New Roman" w:hAnsi="Times New Roman" w:cs="Times New Roman"/>
        </w:rPr>
        <w:t xml:space="preserve">in conjunction with </w:t>
      </w:r>
      <w:hyperlink r:id="rId7" w:tgtFrame="_blank" w:history="1">
        <w:r w:rsidRPr="00C7762F">
          <w:rPr>
            <w:rFonts w:ascii="Times New Roman" w:eastAsia="Times New Roman" w:hAnsi="Times New Roman" w:cs="Times New Roman"/>
            <w:b/>
            <w:bCs/>
            <w:color w:val="0000FF"/>
            <w:u w:val="single"/>
          </w:rPr>
          <w:t>INFOCOM 2022</w:t>
        </w:r>
      </w:hyperlink>
      <w:r w:rsidRPr="00C7762F">
        <w:rPr>
          <w:rFonts w:ascii="Times New Roman" w:eastAsia="Times New Roman" w:hAnsi="Times New Roman" w:cs="Times New Roman"/>
        </w:rPr>
        <w:t xml:space="preserve">. </w:t>
      </w:r>
    </w:p>
    <w:p w14:paraId="095DA73A" w14:textId="77777777" w:rsidR="00C7762F" w:rsidRPr="00C7762F" w:rsidRDefault="009A317E" w:rsidP="00C7762F">
      <w:pPr>
        <w:rPr>
          <w:rFonts w:ascii="Times New Roman" w:eastAsia="Times New Roman" w:hAnsi="Times New Roman" w:cs="Times New Roman"/>
        </w:rPr>
      </w:pPr>
      <w:r w:rsidRPr="00C7762F">
        <w:rPr>
          <w:rFonts w:ascii="Times New Roman" w:eastAsia="Times New Roman" w:hAnsi="Times New Roman" w:cs="Times New Roman"/>
          <w:noProof/>
        </w:rPr>
        <w:pict w14:anchorId="458BA7A7">
          <v:rect id="_x0000_i1029" alt="" style="width:468pt;height:.05pt;mso-width-percent:0;mso-height-percent:0;mso-width-percent:0;mso-height-percent:0" o:hralign="center" o:hrstd="t" o:hr="t" fillcolor="#a0a0a0" stroked="f"/>
        </w:pict>
      </w:r>
    </w:p>
    <w:p w14:paraId="68E51CCE" w14:textId="77777777" w:rsidR="00C7762F" w:rsidRPr="00C7762F" w:rsidRDefault="00C7762F" w:rsidP="00C7762F">
      <w:pPr>
        <w:spacing w:before="100" w:beforeAutospacing="1" w:after="100" w:afterAutospacing="1"/>
        <w:outlineLvl w:val="2"/>
        <w:rPr>
          <w:rFonts w:ascii="Times New Roman" w:eastAsia="Times New Roman" w:hAnsi="Times New Roman" w:cs="Times New Roman"/>
          <w:b/>
          <w:bCs/>
          <w:sz w:val="27"/>
          <w:szCs w:val="27"/>
        </w:rPr>
      </w:pPr>
      <w:r w:rsidRPr="00C7762F">
        <w:rPr>
          <w:rFonts w:ascii="Times New Roman" w:eastAsia="Times New Roman" w:hAnsi="Times New Roman" w:cs="Times New Roman"/>
          <w:b/>
          <w:bCs/>
          <w:sz w:val="27"/>
          <w:szCs w:val="27"/>
        </w:rPr>
        <w:t>Scope</w:t>
      </w:r>
    </w:p>
    <w:p w14:paraId="26D7C77E" w14:textId="77777777" w:rsidR="0040605A" w:rsidRDefault="00C7762F" w:rsidP="00C7762F">
      <w:pPr>
        <w:spacing w:before="100" w:beforeAutospacing="1" w:after="100" w:afterAutospacing="1"/>
        <w:rPr>
          <w:ins w:id="4" w:author="Arunabha Sen" w:date="2021-12-09T15:20:00Z"/>
          <w:rFonts w:ascii="Times New Roman" w:eastAsia="Times New Roman" w:hAnsi="Times New Roman" w:cs="Times New Roman"/>
        </w:rPr>
      </w:pPr>
      <w:r w:rsidRPr="00C7762F">
        <w:rPr>
          <w:rFonts w:ascii="Times New Roman" w:eastAsia="Times New Roman" w:hAnsi="Times New Roman" w:cs="Times New Roman"/>
        </w:rPr>
        <w:t xml:space="preserve">Along with advances in the Quantum Computing domain, Quantum Communication has also made significant strides in the last twenty years, starting with DARPA Quantum Network effort in the first decade of the twenty-first century. The pace of advances in Quantum Communication/Networking has accelerated significantly in the second decade with efforts </w:t>
      </w:r>
      <w:proofErr w:type="gramStart"/>
      <w:r w:rsidRPr="00C7762F">
        <w:rPr>
          <w:rFonts w:ascii="Times New Roman" w:eastAsia="Times New Roman" w:hAnsi="Times New Roman" w:cs="Times New Roman"/>
        </w:rPr>
        <w:t>all across</w:t>
      </w:r>
      <w:proofErr w:type="gramEnd"/>
      <w:r w:rsidRPr="00C7762F">
        <w:rPr>
          <w:rFonts w:ascii="Times New Roman" w:eastAsia="Times New Roman" w:hAnsi="Times New Roman" w:cs="Times New Roman"/>
        </w:rPr>
        <w:t xml:space="preserve"> the world on advancing this important technology. Major efforts are currently underway, not only in the United States, but also in countries such as China, India, U.K., The </w:t>
      </w:r>
      <w:proofErr w:type="gramStart"/>
      <w:r w:rsidRPr="00C7762F">
        <w:rPr>
          <w:rFonts w:ascii="Times New Roman" w:eastAsia="Times New Roman" w:hAnsi="Times New Roman" w:cs="Times New Roman"/>
        </w:rPr>
        <w:t>Netherlands</w:t>
      </w:r>
      <w:proofErr w:type="gramEnd"/>
      <w:r w:rsidRPr="00C7762F">
        <w:rPr>
          <w:rFonts w:ascii="Times New Roman" w:eastAsia="Times New Roman" w:hAnsi="Times New Roman" w:cs="Times New Roman"/>
        </w:rPr>
        <w:t xml:space="preserve"> and Singapore. </w:t>
      </w:r>
    </w:p>
    <w:p w14:paraId="204EA747" w14:textId="77777777" w:rsidR="00244FBB" w:rsidRDefault="00C7762F" w:rsidP="00C7762F">
      <w:pPr>
        <w:spacing w:before="100" w:beforeAutospacing="1" w:after="100" w:afterAutospacing="1"/>
        <w:rPr>
          <w:ins w:id="5" w:author="Arunabha Sen" w:date="2021-12-09T15:22:00Z"/>
          <w:rFonts w:ascii="Times New Roman" w:eastAsia="Times New Roman" w:hAnsi="Times New Roman" w:cs="Times New Roman"/>
        </w:rPr>
      </w:pPr>
      <w:r w:rsidRPr="00C7762F">
        <w:rPr>
          <w:rFonts w:ascii="Times New Roman" w:eastAsia="Times New Roman" w:hAnsi="Times New Roman" w:cs="Times New Roman"/>
        </w:rPr>
        <w:t>Network Science has been used to model the structure and dynamics of a wide variety of large-scale complex networks, including Internet connectivity, the WWW, peer-to-peer networks, and online social networks. The concepts from Network Science can play an equally important role in Quantum Communication as it has played in the classical communication.</w:t>
      </w:r>
      <w:del w:id="6" w:author="Arunabha Sen" w:date="2021-12-09T15:16:00Z">
        <w:r w:rsidRPr="00C7762F" w:rsidDel="0040605A">
          <w:rPr>
            <w:rFonts w:ascii="Times New Roman" w:eastAsia="Times New Roman" w:hAnsi="Times New Roman" w:cs="Times New Roman"/>
          </w:rPr>
          <w:delText xml:space="preserve"> Recognizing the important role of Network Science in Quantum Communication, the U. S. Department of Defense has recently awarded a Multidisciplinary University Research Initiative (MURI) award to a consortium of U.S. universities for conducting research on Quantum Network Science</w:delText>
        </w:r>
      </w:del>
      <w:del w:id="7" w:author="Arunabha Sen" w:date="2021-12-09T15:18:00Z">
        <w:r w:rsidRPr="00C7762F" w:rsidDel="0040605A">
          <w:rPr>
            <w:rFonts w:ascii="Times New Roman" w:eastAsia="Times New Roman" w:hAnsi="Times New Roman" w:cs="Times New Roman"/>
          </w:rPr>
          <w:delText>.</w:delText>
        </w:r>
      </w:del>
      <w:r w:rsidRPr="00C7762F">
        <w:rPr>
          <w:rFonts w:ascii="Times New Roman" w:eastAsia="Times New Roman" w:hAnsi="Times New Roman" w:cs="Times New Roman"/>
        </w:rPr>
        <w:t xml:space="preserve"> The topic of this workshop will be of particular relevance to the INFOCOM community, as Quantum Communication technology is going to play a major role in the computer communication in the future. Consequently, it’s extremely important to understand the physics of quantum communication, the higher layer protocols of classical communication as well as tools and techniques from Network Science to derive comprehensive benefit from the Quantum Communication technology. </w:t>
      </w:r>
    </w:p>
    <w:p w14:paraId="388F08A4" w14:textId="27A92DCC" w:rsidR="00C7762F" w:rsidRPr="00C7762F" w:rsidRDefault="00C7762F" w:rsidP="00C7762F">
      <w:pPr>
        <w:spacing w:before="100" w:beforeAutospacing="1" w:after="100" w:afterAutospacing="1"/>
        <w:rPr>
          <w:rFonts w:ascii="Times New Roman" w:eastAsia="Times New Roman" w:hAnsi="Times New Roman" w:cs="Times New Roman"/>
        </w:rPr>
      </w:pPr>
      <w:r w:rsidRPr="00C7762F">
        <w:rPr>
          <w:rFonts w:ascii="Times New Roman" w:eastAsia="Times New Roman" w:hAnsi="Times New Roman" w:cs="Times New Roman"/>
        </w:rPr>
        <w:t>A deeper understanding of</w:t>
      </w:r>
      <w:ins w:id="8" w:author="Arunabha Sen" w:date="2021-12-09T15:21:00Z">
        <w:r w:rsidR="00244FBB">
          <w:rPr>
            <w:rFonts w:ascii="Times New Roman" w:eastAsia="Times New Roman" w:hAnsi="Times New Roman" w:cs="Times New Roman"/>
          </w:rPr>
          <w:t xml:space="preserve"> </w:t>
        </w:r>
      </w:ins>
      <w:del w:id="9" w:author="Arunabha Sen" w:date="2021-12-09T15:21:00Z">
        <w:r w:rsidRPr="00C7762F" w:rsidDel="00244FBB">
          <w:rPr>
            <w:rFonts w:ascii="Times New Roman" w:eastAsia="Times New Roman" w:hAnsi="Times New Roman" w:cs="Times New Roman"/>
          </w:rPr>
          <w:delText xml:space="preserve"> such </w:delText>
        </w:r>
      </w:del>
      <w:r w:rsidRPr="00C7762F">
        <w:rPr>
          <w:rFonts w:ascii="Times New Roman" w:eastAsia="Times New Roman" w:hAnsi="Times New Roman" w:cs="Times New Roman"/>
        </w:rPr>
        <w:t xml:space="preserve">interplay between multiple disciplines can only be achieved through closer interaction between physicists, mathematicians, network scientists and communication network designers. The goal of this workshop is to provide a forum for this diverse group of researchers to come together and exchange ideas leading to insights into the design of robust and complex quantum communication networks of the future. </w:t>
      </w:r>
    </w:p>
    <w:p w14:paraId="624B5471" w14:textId="77777777" w:rsidR="00C7762F" w:rsidRPr="00C7762F" w:rsidRDefault="009A317E" w:rsidP="00C7762F">
      <w:pPr>
        <w:rPr>
          <w:rFonts w:ascii="Times New Roman" w:eastAsia="Times New Roman" w:hAnsi="Times New Roman" w:cs="Times New Roman"/>
        </w:rPr>
      </w:pPr>
      <w:r w:rsidRPr="00C7762F">
        <w:rPr>
          <w:rFonts w:ascii="Times New Roman" w:eastAsia="Times New Roman" w:hAnsi="Times New Roman" w:cs="Times New Roman"/>
          <w:noProof/>
        </w:rPr>
        <w:pict w14:anchorId="19AB92B4">
          <v:rect id="_x0000_i1028" alt="" style="width:468pt;height:.05pt;mso-width-percent:0;mso-height-percent:0;mso-width-percent:0;mso-height-percent:0" o:hralign="center" o:hrstd="t" o:hr="t" fillcolor="#a0a0a0" stroked="f"/>
        </w:pict>
      </w:r>
    </w:p>
    <w:p w14:paraId="7EF35D38" w14:textId="77777777" w:rsidR="00C7762F" w:rsidRPr="00C7762F" w:rsidRDefault="00C7762F" w:rsidP="00C7762F">
      <w:pPr>
        <w:spacing w:before="100" w:beforeAutospacing="1" w:after="100" w:afterAutospacing="1"/>
        <w:outlineLvl w:val="2"/>
        <w:rPr>
          <w:rFonts w:ascii="Times New Roman" w:eastAsia="Times New Roman" w:hAnsi="Times New Roman" w:cs="Times New Roman"/>
          <w:b/>
          <w:bCs/>
          <w:sz w:val="27"/>
          <w:szCs w:val="27"/>
        </w:rPr>
      </w:pPr>
      <w:r w:rsidRPr="00C7762F">
        <w:rPr>
          <w:rFonts w:ascii="Times New Roman" w:eastAsia="Times New Roman" w:hAnsi="Times New Roman" w:cs="Times New Roman"/>
          <w:b/>
          <w:bCs/>
          <w:sz w:val="27"/>
          <w:szCs w:val="27"/>
        </w:rPr>
        <w:t>Call for Papers</w:t>
      </w:r>
    </w:p>
    <w:p w14:paraId="594C3C4E" w14:textId="77777777" w:rsidR="00C7762F" w:rsidRPr="00C7762F" w:rsidRDefault="00C7762F" w:rsidP="00C7762F">
      <w:pPr>
        <w:spacing w:before="100" w:beforeAutospacing="1" w:after="100" w:afterAutospacing="1"/>
        <w:rPr>
          <w:rFonts w:ascii="Times New Roman" w:eastAsia="Times New Roman" w:hAnsi="Times New Roman" w:cs="Times New Roman"/>
        </w:rPr>
      </w:pPr>
      <w:r w:rsidRPr="00C7762F">
        <w:rPr>
          <w:rFonts w:ascii="Times New Roman" w:eastAsia="Times New Roman" w:hAnsi="Times New Roman" w:cs="Times New Roman"/>
        </w:rPr>
        <w:t xml:space="preserve">We solicit papers addressing the fundamental concepts and applications of network science, particularly as it intersects with the design of Quantum Communication Networks. We welcome </w:t>
      </w:r>
      <w:r w:rsidRPr="00C7762F">
        <w:rPr>
          <w:rFonts w:ascii="Times New Roman" w:eastAsia="Times New Roman" w:hAnsi="Times New Roman" w:cs="Times New Roman"/>
        </w:rPr>
        <w:lastRenderedPageBreak/>
        <w:t>theoretical approaches and data-driven approaches, as well as position papers. Topics of interest include, but are not limited to:</w:t>
      </w:r>
    </w:p>
    <w:p w14:paraId="5CB26C0D" w14:textId="77777777" w:rsidR="00C7762F" w:rsidRPr="00C7762F" w:rsidRDefault="00C7762F" w:rsidP="00C7762F">
      <w:pPr>
        <w:numPr>
          <w:ilvl w:val="0"/>
          <w:numId w:val="3"/>
        </w:numPr>
        <w:spacing w:before="100" w:beforeAutospacing="1" w:after="100" w:afterAutospacing="1"/>
        <w:rPr>
          <w:rFonts w:ascii="Times New Roman" w:eastAsia="Times New Roman" w:hAnsi="Times New Roman" w:cs="Times New Roman"/>
        </w:rPr>
      </w:pPr>
      <w:r w:rsidRPr="00C7762F">
        <w:rPr>
          <w:rFonts w:ascii="Times New Roman" w:eastAsia="Times New Roman" w:hAnsi="Times New Roman" w:cs="Times New Roman"/>
        </w:rPr>
        <w:t xml:space="preserve">Modelling, </w:t>
      </w:r>
      <w:proofErr w:type="gramStart"/>
      <w:r w:rsidRPr="00C7762F">
        <w:rPr>
          <w:rFonts w:ascii="Times New Roman" w:eastAsia="Times New Roman" w:hAnsi="Times New Roman" w:cs="Times New Roman"/>
        </w:rPr>
        <w:t>design</w:t>
      </w:r>
      <w:proofErr w:type="gramEnd"/>
      <w:r w:rsidRPr="00C7762F">
        <w:rPr>
          <w:rFonts w:ascii="Times New Roman" w:eastAsia="Times New Roman" w:hAnsi="Times New Roman" w:cs="Times New Roman"/>
        </w:rPr>
        <w:t xml:space="preserve"> and analysis of complex and interdependent (classical and quantum) communication networks</w:t>
      </w:r>
    </w:p>
    <w:p w14:paraId="43E82842" w14:textId="77777777" w:rsidR="00C7762F" w:rsidRPr="00C7762F" w:rsidRDefault="00C7762F" w:rsidP="00C7762F">
      <w:pPr>
        <w:numPr>
          <w:ilvl w:val="0"/>
          <w:numId w:val="3"/>
        </w:numPr>
        <w:spacing w:before="100" w:beforeAutospacing="1" w:after="100" w:afterAutospacing="1"/>
        <w:rPr>
          <w:rFonts w:ascii="Times New Roman" w:eastAsia="Times New Roman" w:hAnsi="Times New Roman" w:cs="Times New Roman"/>
        </w:rPr>
      </w:pPr>
      <w:r w:rsidRPr="00C7762F">
        <w:rPr>
          <w:rFonts w:ascii="Times New Roman" w:eastAsia="Times New Roman" w:hAnsi="Times New Roman" w:cs="Times New Roman"/>
        </w:rPr>
        <w:t>Information diffusion and knowledge transfer in networks, propagation studies, routing, traffic modelling</w:t>
      </w:r>
    </w:p>
    <w:p w14:paraId="3C5D3748" w14:textId="77777777" w:rsidR="00C7762F" w:rsidRPr="00C7762F" w:rsidRDefault="00C7762F" w:rsidP="00C7762F">
      <w:pPr>
        <w:numPr>
          <w:ilvl w:val="0"/>
          <w:numId w:val="3"/>
        </w:numPr>
        <w:spacing w:before="100" w:beforeAutospacing="1" w:after="100" w:afterAutospacing="1"/>
        <w:rPr>
          <w:rFonts w:ascii="Times New Roman" w:eastAsia="Times New Roman" w:hAnsi="Times New Roman" w:cs="Times New Roman"/>
        </w:rPr>
      </w:pPr>
      <w:r w:rsidRPr="00C7762F">
        <w:rPr>
          <w:rFonts w:ascii="Times New Roman" w:eastAsia="Times New Roman" w:hAnsi="Times New Roman" w:cs="Times New Roman"/>
        </w:rPr>
        <w:t>Algorithms for static, time-varying, and dynamic communication networks</w:t>
      </w:r>
    </w:p>
    <w:p w14:paraId="5F1E8DAF" w14:textId="77777777" w:rsidR="00C7762F" w:rsidRPr="00C7762F" w:rsidRDefault="00C7762F" w:rsidP="00C7762F">
      <w:pPr>
        <w:numPr>
          <w:ilvl w:val="0"/>
          <w:numId w:val="3"/>
        </w:numPr>
        <w:spacing w:before="100" w:beforeAutospacing="1" w:after="100" w:afterAutospacing="1"/>
        <w:rPr>
          <w:rFonts w:ascii="Times New Roman" w:eastAsia="Times New Roman" w:hAnsi="Times New Roman" w:cs="Times New Roman"/>
        </w:rPr>
      </w:pPr>
      <w:r w:rsidRPr="00C7762F">
        <w:rPr>
          <w:rFonts w:ascii="Times New Roman" w:eastAsia="Times New Roman" w:hAnsi="Times New Roman" w:cs="Times New Roman"/>
        </w:rPr>
        <w:t>Network robustness, phase transitions, security, privacy, trust in quantum communication networks</w:t>
      </w:r>
    </w:p>
    <w:p w14:paraId="322E6C2F" w14:textId="77777777" w:rsidR="00C7762F" w:rsidRPr="00C7762F" w:rsidRDefault="00C7762F" w:rsidP="00C7762F">
      <w:pPr>
        <w:numPr>
          <w:ilvl w:val="0"/>
          <w:numId w:val="3"/>
        </w:numPr>
        <w:spacing w:before="100" w:beforeAutospacing="1" w:after="100" w:afterAutospacing="1"/>
        <w:rPr>
          <w:rFonts w:ascii="Times New Roman" w:eastAsia="Times New Roman" w:hAnsi="Times New Roman" w:cs="Times New Roman"/>
        </w:rPr>
      </w:pPr>
      <w:r w:rsidRPr="00C7762F">
        <w:rPr>
          <w:rFonts w:ascii="Times New Roman" w:eastAsia="Times New Roman" w:hAnsi="Times New Roman" w:cs="Times New Roman"/>
        </w:rPr>
        <w:t xml:space="preserve">Economic aspects of Quantum Communication Networks, incentives, marketing </w:t>
      </w:r>
    </w:p>
    <w:p w14:paraId="39F91959" w14:textId="77777777" w:rsidR="00C7762F" w:rsidRPr="00C7762F" w:rsidRDefault="00C7762F" w:rsidP="00C7762F">
      <w:pPr>
        <w:numPr>
          <w:ilvl w:val="0"/>
          <w:numId w:val="3"/>
        </w:numPr>
        <w:spacing w:before="100" w:beforeAutospacing="1" w:after="100" w:afterAutospacing="1"/>
        <w:rPr>
          <w:rFonts w:ascii="Times New Roman" w:eastAsia="Times New Roman" w:hAnsi="Times New Roman" w:cs="Times New Roman"/>
        </w:rPr>
      </w:pPr>
      <w:r w:rsidRPr="00C7762F">
        <w:rPr>
          <w:rFonts w:ascii="Times New Roman" w:eastAsia="Times New Roman" w:hAnsi="Times New Roman" w:cs="Times New Roman"/>
        </w:rPr>
        <w:t>Quantum information theory - Entanglement-assisted multi-user quantum channels, Quantum error correction</w:t>
      </w:r>
    </w:p>
    <w:p w14:paraId="244E2FBE" w14:textId="77777777" w:rsidR="00C7762F" w:rsidRPr="00C7762F" w:rsidRDefault="00C7762F" w:rsidP="00C7762F">
      <w:pPr>
        <w:numPr>
          <w:ilvl w:val="0"/>
          <w:numId w:val="3"/>
        </w:numPr>
        <w:spacing w:before="100" w:beforeAutospacing="1" w:after="100" w:afterAutospacing="1"/>
        <w:rPr>
          <w:rFonts w:ascii="Times New Roman" w:eastAsia="Times New Roman" w:hAnsi="Times New Roman" w:cs="Times New Roman"/>
        </w:rPr>
      </w:pPr>
      <w:r w:rsidRPr="00C7762F">
        <w:rPr>
          <w:rFonts w:ascii="Times New Roman" w:eastAsia="Times New Roman" w:hAnsi="Times New Roman" w:cs="Times New Roman"/>
        </w:rPr>
        <w:t xml:space="preserve">Quantum repeaters, multipath and </w:t>
      </w:r>
      <w:proofErr w:type="spellStart"/>
      <w:r w:rsidRPr="00C7762F">
        <w:rPr>
          <w:rFonts w:ascii="Times New Roman" w:eastAsia="Times New Roman" w:hAnsi="Times New Roman" w:cs="Times New Roman"/>
        </w:rPr>
        <w:t>multiflow</w:t>
      </w:r>
      <w:proofErr w:type="spellEnd"/>
      <w:r w:rsidRPr="00C7762F">
        <w:rPr>
          <w:rFonts w:ascii="Times New Roman" w:eastAsia="Times New Roman" w:hAnsi="Times New Roman" w:cs="Times New Roman"/>
        </w:rPr>
        <w:t xml:space="preserve"> routing of entanglement, manipulating graph states, quantum network coding</w:t>
      </w:r>
    </w:p>
    <w:p w14:paraId="668A5FA4" w14:textId="77777777" w:rsidR="00C7762F" w:rsidRPr="00C7762F" w:rsidRDefault="009A317E" w:rsidP="00C7762F">
      <w:pPr>
        <w:rPr>
          <w:rFonts w:ascii="Times New Roman" w:eastAsia="Times New Roman" w:hAnsi="Times New Roman" w:cs="Times New Roman"/>
        </w:rPr>
      </w:pPr>
      <w:r w:rsidRPr="00C7762F">
        <w:rPr>
          <w:rFonts w:ascii="Times New Roman" w:eastAsia="Times New Roman" w:hAnsi="Times New Roman" w:cs="Times New Roman"/>
          <w:noProof/>
        </w:rPr>
        <w:pict w14:anchorId="6627BF7B">
          <v:rect id="_x0000_i1027" alt="" style="width:468pt;height:.05pt;mso-width-percent:0;mso-height-percent:0;mso-width-percent:0;mso-height-percent:0" o:hralign="center" o:hrstd="t" o:hr="t" fillcolor="#a0a0a0" stroked="f"/>
        </w:pict>
      </w:r>
    </w:p>
    <w:p w14:paraId="65840BB0" w14:textId="77777777" w:rsidR="00C7762F" w:rsidRPr="00C7762F" w:rsidRDefault="00C7762F" w:rsidP="00C7762F">
      <w:pPr>
        <w:spacing w:before="100" w:beforeAutospacing="1" w:after="100" w:afterAutospacing="1"/>
        <w:outlineLvl w:val="2"/>
        <w:rPr>
          <w:rFonts w:ascii="Times New Roman" w:eastAsia="Times New Roman" w:hAnsi="Times New Roman" w:cs="Times New Roman"/>
          <w:b/>
          <w:bCs/>
          <w:sz w:val="27"/>
          <w:szCs w:val="27"/>
        </w:rPr>
      </w:pPr>
      <w:r w:rsidRPr="00C7762F">
        <w:rPr>
          <w:rFonts w:ascii="Times New Roman" w:eastAsia="Times New Roman" w:hAnsi="Times New Roman" w:cs="Times New Roman"/>
          <w:b/>
          <w:bCs/>
          <w:sz w:val="27"/>
          <w:szCs w:val="27"/>
        </w:rPr>
        <w:t>Important Dates</w:t>
      </w:r>
    </w:p>
    <w:p w14:paraId="15C15B79" w14:textId="5A49E7D0" w:rsidR="00C7762F" w:rsidRPr="00C7762F" w:rsidRDefault="00C7762F" w:rsidP="00C7762F">
      <w:pPr>
        <w:numPr>
          <w:ilvl w:val="0"/>
          <w:numId w:val="4"/>
        </w:numPr>
        <w:spacing w:before="100" w:beforeAutospacing="1" w:after="100" w:afterAutospacing="1"/>
        <w:rPr>
          <w:rFonts w:ascii="Times New Roman" w:eastAsia="Times New Roman" w:hAnsi="Times New Roman" w:cs="Times New Roman"/>
        </w:rPr>
      </w:pPr>
      <w:r w:rsidRPr="00C7762F">
        <w:rPr>
          <w:rFonts w:ascii="Times New Roman" w:eastAsia="Times New Roman" w:hAnsi="Times New Roman" w:cs="Times New Roman"/>
          <w:b/>
          <w:bCs/>
        </w:rPr>
        <w:t xml:space="preserve">Submission Deadline: January </w:t>
      </w:r>
      <w:del w:id="10" w:author="Arunabha Sen" w:date="2021-12-09T15:22:00Z">
        <w:r w:rsidRPr="00C7762F" w:rsidDel="00E04BBC">
          <w:rPr>
            <w:rFonts w:ascii="Times New Roman" w:eastAsia="Times New Roman" w:hAnsi="Times New Roman" w:cs="Times New Roman"/>
            <w:b/>
            <w:bCs/>
          </w:rPr>
          <w:delText>4</w:delText>
        </w:r>
      </w:del>
      <w:ins w:id="11" w:author="Arunabha Sen" w:date="2021-12-09T15:22:00Z">
        <w:r w:rsidR="00E04BBC">
          <w:rPr>
            <w:rFonts w:ascii="Times New Roman" w:eastAsia="Times New Roman" w:hAnsi="Times New Roman" w:cs="Times New Roman"/>
            <w:b/>
            <w:bCs/>
          </w:rPr>
          <w:t>11</w:t>
        </w:r>
      </w:ins>
      <w:r w:rsidRPr="00C7762F">
        <w:rPr>
          <w:rFonts w:ascii="Times New Roman" w:eastAsia="Times New Roman" w:hAnsi="Times New Roman" w:cs="Times New Roman"/>
          <w:b/>
          <w:bCs/>
        </w:rPr>
        <w:t>, 2022</w:t>
      </w:r>
    </w:p>
    <w:p w14:paraId="35DEE016" w14:textId="77777777" w:rsidR="00C7762F" w:rsidRPr="00C7762F" w:rsidRDefault="00C7762F" w:rsidP="00C7762F">
      <w:pPr>
        <w:numPr>
          <w:ilvl w:val="0"/>
          <w:numId w:val="4"/>
        </w:numPr>
        <w:spacing w:before="100" w:beforeAutospacing="1" w:after="100" w:afterAutospacing="1"/>
        <w:rPr>
          <w:rFonts w:ascii="Times New Roman" w:eastAsia="Times New Roman" w:hAnsi="Times New Roman" w:cs="Times New Roman"/>
        </w:rPr>
      </w:pPr>
      <w:r w:rsidRPr="00C7762F">
        <w:rPr>
          <w:rFonts w:ascii="Times New Roman" w:eastAsia="Times New Roman" w:hAnsi="Times New Roman" w:cs="Times New Roman"/>
        </w:rPr>
        <w:t>Acceptance Notification: February 18, 2022</w:t>
      </w:r>
    </w:p>
    <w:p w14:paraId="42478F7F" w14:textId="77777777" w:rsidR="00C7762F" w:rsidRPr="00C7762F" w:rsidRDefault="00C7762F" w:rsidP="00C7762F">
      <w:pPr>
        <w:numPr>
          <w:ilvl w:val="0"/>
          <w:numId w:val="4"/>
        </w:numPr>
        <w:spacing w:before="100" w:beforeAutospacing="1" w:after="100" w:afterAutospacing="1"/>
        <w:rPr>
          <w:rFonts w:ascii="Times New Roman" w:eastAsia="Times New Roman" w:hAnsi="Times New Roman" w:cs="Times New Roman"/>
        </w:rPr>
      </w:pPr>
      <w:r w:rsidRPr="00C7762F">
        <w:rPr>
          <w:rFonts w:ascii="Times New Roman" w:eastAsia="Times New Roman" w:hAnsi="Times New Roman" w:cs="Times New Roman"/>
        </w:rPr>
        <w:t>Camera Ready: February 28, 2022</w:t>
      </w:r>
    </w:p>
    <w:p w14:paraId="4E58DD5E" w14:textId="77777777" w:rsidR="00C7762F" w:rsidRPr="00C7762F" w:rsidRDefault="00C7762F" w:rsidP="00C7762F">
      <w:pPr>
        <w:numPr>
          <w:ilvl w:val="0"/>
          <w:numId w:val="4"/>
        </w:numPr>
        <w:spacing w:before="100" w:beforeAutospacing="1" w:after="100" w:afterAutospacing="1"/>
        <w:rPr>
          <w:rFonts w:ascii="Times New Roman" w:eastAsia="Times New Roman" w:hAnsi="Times New Roman" w:cs="Times New Roman"/>
        </w:rPr>
      </w:pPr>
      <w:r w:rsidRPr="00C7762F">
        <w:rPr>
          <w:rFonts w:ascii="Times New Roman" w:eastAsia="Times New Roman" w:hAnsi="Times New Roman" w:cs="Times New Roman"/>
        </w:rPr>
        <w:t>Workshop Date: TBD</w:t>
      </w:r>
    </w:p>
    <w:p w14:paraId="42313E02" w14:textId="77777777" w:rsidR="00C7762F" w:rsidRPr="00C7762F" w:rsidRDefault="009A317E" w:rsidP="00C7762F">
      <w:pPr>
        <w:rPr>
          <w:rFonts w:ascii="Times New Roman" w:eastAsia="Times New Roman" w:hAnsi="Times New Roman" w:cs="Times New Roman"/>
        </w:rPr>
      </w:pPr>
      <w:r w:rsidRPr="00C7762F">
        <w:rPr>
          <w:rFonts w:ascii="Times New Roman" w:eastAsia="Times New Roman" w:hAnsi="Times New Roman" w:cs="Times New Roman"/>
          <w:noProof/>
        </w:rPr>
        <w:pict w14:anchorId="1DE9C573">
          <v:rect id="_x0000_i1026" alt="" style="width:468pt;height:.05pt;mso-width-percent:0;mso-height-percent:0;mso-width-percent:0;mso-height-percent:0" o:hralign="center" o:hrstd="t" o:hr="t" fillcolor="#a0a0a0" stroked="f"/>
        </w:pict>
      </w:r>
    </w:p>
    <w:p w14:paraId="7624AAEA" w14:textId="77777777" w:rsidR="00C7762F" w:rsidRPr="00C7762F" w:rsidRDefault="00C7762F" w:rsidP="00C7762F">
      <w:pPr>
        <w:spacing w:before="100" w:beforeAutospacing="1" w:after="100" w:afterAutospacing="1"/>
        <w:outlineLvl w:val="2"/>
        <w:rPr>
          <w:rFonts w:ascii="Times New Roman" w:eastAsia="Times New Roman" w:hAnsi="Times New Roman" w:cs="Times New Roman"/>
          <w:b/>
          <w:bCs/>
          <w:sz w:val="27"/>
          <w:szCs w:val="27"/>
        </w:rPr>
      </w:pPr>
      <w:r w:rsidRPr="00C7762F">
        <w:rPr>
          <w:rFonts w:ascii="Times New Roman" w:eastAsia="Times New Roman" w:hAnsi="Times New Roman" w:cs="Times New Roman"/>
          <w:b/>
          <w:bCs/>
          <w:sz w:val="27"/>
          <w:szCs w:val="27"/>
        </w:rPr>
        <w:t>Submission Details</w:t>
      </w:r>
    </w:p>
    <w:p w14:paraId="77BDCB31" w14:textId="77777777" w:rsidR="00C7762F" w:rsidRPr="00C7762F" w:rsidRDefault="00C7762F" w:rsidP="00C7762F">
      <w:pPr>
        <w:spacing w:before="100" w:beforeAutospacing="1" w:after="100" w:afterAutospacing="1"/>
        <w:rPr>
          <w:rFonts w:ascii="Times New Roman" w:eastAsia="Times New Roman" w:hAnsi="Times New Roman" w:cs="Times New Roman"/>
        </w:rPr>
      </w:pPr>
      <w:r w:rsidRPr="00C7762F">
        <w:rPr>
          <w:rFonts w:ascii="Times New Roman" w:eastAsia="Times New Roman" w:hAnsi="Times New Roman" w:cs="Times New Roman"/>
        </w:rPr>
        <w:t xml:space="preserve">Papers should contain original material, i.e., that has not been previously published or currently submitted elsewhere. Manuscripts must be limited to </w:t>
      </w:r>
      <w:r w:rsidRPr="00C7762F">
        <w:rPr>
          <w:rFonts w:ascii="Times New Roman" w:eastAsia="Times New Roman" w:hAnsi="Times New Roman" w:cs="Times New Roman"/>
          <w:b/>
          <w:bCs/>
        </w:rPr>
        <w:t>6 pages</w:t>
      </w:r>
      <w:r w:rsidRPr="00C7762F">
        <w:rPr>
          <w:rFonts w:ascii="Times New Roman" w:eastAsia="Times New Roman" w:hAnsi="Times New Roman" w:cs="Times New Roman"/>
        </w:rPr>
        <w:t xml:space="preserve"> in IEEE 8.5x11 conference </w:t>
      </w:r>
      <w:proofErr w:type="gramStart"/>
      <w:r w:rsidRPr="00C7762F">
        <w:rPr>
          <w:rFonts w:ascii="Times New Roman" w:eastAsia="Times New Roman" w:hAnsi="Times New Roman" w:cs="Times New Roman"/>
        </w:rPr>
        <w:t>format, and</w:t>
      </w:r>
      <w:proofErr w:type="gramEnd"/>
      <w:r w:rsidRPr="00C7762F">
        <w:rPr>
          <w:rFonts w:ascii="Times New Roman" w:eastAsia="Times New Roman" w:hAnsi="Times New Roman" w:cs="Times New Roman"/>
        </w:rPr>
        <w:t xml:space="preserve"> formatted in strict accordance with the IEEE Communications Society author guidelines. All submissions will be handled electronically. The accepted and presented papers will be published in the IEEE INFOCOM 2022 workshop proceedings and appear in IEEE Xplore. Submissions must be submitted electronically in printable PDF form, via the submission site at: </w:t>
      </w:r>
      <w:hyperlink r:id="rId8" w:history="1">
        <w:r w:rsidRPr="00C7762F">
          <w:rPr>
            <w:rFonts w:ascii="Times New Roman" w:eastAsia="Times New Roman" w:hAnsi="Times New Roman" w:cs="Times New Roman"/>
            <w:b/>
            <w:bCs/>
            <w:color w:val="0000FF"/>
            <w:u w:val="single"/>
          </w:rPr>
          <w:t>TBD</w:t>
        </w:r>
      </w:hyperlink>
      <w:r w:rsidRPr="00C7762F">
        <w:rPr>
          <w:rFonts w:ascii="Times New Roman" w:eastAsia="Times New Roman" w:hAnsi="Times New Roman" w:cs="Times New Roman"/>
        </w:rPr>
        <w:t xml:space="preserve"> </w:t>
      </w:r>
    </w:p>
    <w:p w14:paraId="4728FE20" w14:textId="77777777" w:rsidR="00C7762F" w:rsidRPr="00C7762F" w:rsidRDefault="009A317E" w:rsidP="00C7762F">
      <w:pPr>
        <w:rPr>
          <w:rFonts w:ascii="Times New Roman" w:eastAsia="Times New Roman" w:hAnsi="Times New Roman" w:cs="Times New Roman"/>
        </w:rPr>
      </w:pPr>
      <w:r w:rsidRPr="00C7762F">
        <w:rPr>
          <w:rFonts w:ascii="Times New Roman" w:eastAsia="Times New Roman" w:hAnsi="Times New Roman" w:cs="Times New Roman"/>
          <w:noProof/>
        </w:rPr>
        <w:pict w14:anchorId="2C48989B">
          <v:rect id="_x0000_i1025" alt="" style="width:468pt;height:.05pt;mso-width-percent:0;mso-height-percent:0;mso-width-percent:0;mso-height-percent:0" o:hralign="center" o:hrstd="t" o:hr="t" fillcolor="#a0a0a0" stroked="f"/>
        </w:pict>
      </w:r>
    </w:p>
    <w:p w14:paraId="0AA9FE0D" w14:textId="77777777" w:rsidR="00C7762F" w:rsidRPr="00C7762F" w:rsidRDefault="00C7762F" w:rsidP="00C7762F">
      <w:pPr>
        <w:spacing w:before="100" w:beforeAutospacing="1" w:after="100" w:afterAutospacing="1"/>
        <w:outlineLvl w:val="2"/>
        <w:rPr>
          <w:rFonts w:ascii="Times New Roman" w:eastAsia="Times New Roman" w:hAnsi="Times New Roman" w:cs="Times New Roman"/>
          <w:b/>
          <w:bCs/>
          <w:sz w:val="27"/>
          <w:szCs w:val="27"/>
        </w:rPr>
      </w:pPr>
      <w:r w:rsidRPr="00C7762F">
        <w:rPr>
          <w:rFonts w:ascii="Times New Roman" w:eastAsia="Times New Roman" w:hAnsi="Times New Roman" w:cs="Times New Roman"/>
          <w:b/>
          <w:bCs/>
          <w:sz w:val="27"/>
          <w:szCs w:val="27"/>
        </w:rPr>
        <w:t>Committee</w:t>
      </w:r>
    </w:p>
    <w:p w14:paraId="3683E5D5" w14:textId="619F315D" w:rsidR="00C7762F" w:rsidRPr="00C7762F" w:rsidRDefault="00C7762F" w:rsidP="00C7762F">
      <w:pPr>
        <w:numPr>
          <w:ilvl w:val="0"/>
          <w:numId w:val="5"/>
        </w:numPr>
        <w:spacing w:before="100" w:beforeAutospacing="1" w:after="100" w:afterAutospacing="1"/>
        <w:rPr>
          <w:rFonts w:ascii="Times New Roman" w:eastAsia="Times New Roman" w:hAnsi="Times New Roman" w:cs="Times New Roman"/>
        </w:rPr>
      </w:pPr>
      <w:r w:rsidRPr="00C7762F">
        <w:rPr>
          <w:rFonts w:ascii="Times New Roman" w:eastAsia="Times New Roman" w:hAnsi="Times New Roman" w:cs="Times New Roman"/>
          <w:b/>
          <w:bCs/>
        </w:rPr>
        <w:t xml:space="preserve">Steering Committee </w:t>
      </w:r>
      <w:del w:id="12" w:author="Arunabha Sen" w:date="2021-12-09T15:23:00Z">
        <w:r w:rsidRPr="00C7762F" w:rsidDel="00E04BBC">
          <w:rPr>
            <w:rFonts w:ascii="Times New Roman" w:eastAsia="Times New Roman" w:hAnsi="Times New Roman" w:cs="Times New Roman"/>
            <w:b/>
            <w:bCs/>
          </w:rPr>
          <w:delText>Chairs</w:delText>
        </w:r>
        <w:r w:rsidRPr="00C7762F" w:rsidDel="00E04BBC">
          <w:rPr>
            <w:rFonts w:ascii="Times New Roman" w:eastAsia="Times New Roman" w:hAnsi="Times New Roman" w:cs="Times New Roman"/>
          </w:rPr>
          <w:delText xml:space="preserve"> </w:delText>
        </w:r>
      </w:del>
    </w:p>
    <w:p w14:paraId="7D14DD30" w14:textId="77777777" w:rsidR="00C7762F" w:rsidRPr="00C7762F" w:rsidRDefault="00C7762F" w:rsidP="00C7762F">
      <w:pPr>
        <w:spacing w:before="100" w:beforeAutospacing="1" w:after="100" w:afterAutospacing="1"/>
        <w:ind w:left="720"/>
        <w:rPr>
          <w:rFonts w:ascii="Times New Roman" w:eastAsia="Times New Roman" w:hAnsi="Times New Roman" w:cs="Times New Roman"/>
        </w:rPr>
      </w:pPr>
      <w:hyperlink r:id="rId9" w:tgtFrame="_blank" w:history="1">
        <w:r w:rsidRPr="00C7762F">
          <w:rPr>
            <w:rFonts w:ascii="Times New Roman" w:eastAsia="Times New Roman" w:hAnsi="Times New Roman" w:cs="Times New Roman"/>
            <w:color w:val="0000FF"/>
            <w:u w:val="single"/>
          </w:rPr>
          <w:t>Dr. Nageswara Rao</w:t>
        </w:r>
      </w:hyperlink>
      <w:r w:rsidRPr="00C7762F">
        <w:rPr>
          <w:rFonts w:ascii="Times New Roman" w:eastAsia="Times New Roman" w:hAnsi="Times New Roman" w:cs="Times New Roman"/>
        </w:rPr>
        <w:t xml:space="preserve">, Oak Ridge National Laboratory </w:t>
      </w:r>
    </w:p>
    <w:p w14:paraId="24767F36" w14:textId="77777777" w:rsidR="00C7762F" w:rsidRPr="00C7762F" w:rsidRDefault="00C7762F" w:rsidP="00C7762F">
      <w:pPr>
        <w:spacing w:before="100" w:beforeAutospacing="1" w:after="100" w:afterAutospacing="1"/>
        <w:ind w:left="720"/>
        <w:rPr>
          <w:rFonts w:ascii="Times New Roman" w:eastAsia="Times New Roman" w:hAnsi="Times New Roman" w:cs="Times New Roman"/>
        </w:rPr>
      </w:pPr>
      <w:hyperlink r:id="rId10" w:tgtFrame="_blank" w:history="1">
        <w:r w:rsidRPr="00C7762F">
          <w:rPr>
            <w:rFonts w:ascii="Times New Roman" w:eastAsia="Times New Roman" w:hAnsi="Times New Roman" w:cs="Times New Roman"/>
            <w:color w:val="0000FF"/>
            <w:u w:val="single"/>
          </w:rPr>
          <w:t xml:space="preserve">Dr. </w:t>
        </w:r>
        <w:proofErr w:type="spellStart"/>
        <w:r w:rsidRPr="00C7762F">
          <w:rPr>
            <w:rFonts w:ascii="Times New Roman" w:eastAsia="Times New Roman" w:hAnsi="Times New Roman" w:cs="Times New Roman"/>
            <w:color w:val="0000FF"/>
            <w:u w:val="single"/>
          </w:rPr>
          <w:t>Saikat</w:t>
        </w:r>
        <w:proofErr w:type="spellEnd"/>
        <w:r w:rsidRPr="00C7762F">
          <w:rPr>
            <w:rFonts w:ascii="Times New Roman" w:eastAsia="Times New Roman" w:hAnsi="Times New Roman" w:cs="Times New Roman"/>
            <w:color w:val="0000FF"/>
            <w:u w:val="single"/>
          </w:rPr>
          <w:t xml:space="preserve"> Guha</w:t>
        </w:r>
      </w:hyperlink>
      <w:r w:rsidRPr="00C7762F">
        <w:rPr>
          <w:rFonts w:ascii="Times New Roman" w:eastAsia="Times New Roman" w:hAnsi="Times New Roman" w:cs="Times New Roman"/>
        </w:rPr>
        <w:t xml:space="preserve">, Arizona State University, USA </w:t>
      </w:r>
    </w:p>
    <w:p w14:paraId="70FB0F5C" w14:textId="77777777" w:rsidR="00C7762F" w:rsidRPr="00C7762F" w:rsidRDefault="00C7762F" w:rsidP="00C7762F">
      <w:pPr>
        <w:spacing w:before="100" w:beforeAutospacing="1" w:after="100" w:afterAutospacing="1"/>
        <w:ind w:left="720"/>
        <w:rPr>
          <w:rFonts w:ascii="Times New Roman" w:eastAsia="Times New Roman" w:hAnsi="Times New Roman" w:cs="Times New Roman"/>
        </w:rPr>
      </w:pPr>
      <w:hyperlink r:id="rId11" w:tgtFrame="_blank" w:history="1">
        <w:r w:rsidRPr="00C7762F">
          <w:rPr>
            <w:rFonts w:ascii="Times New Roman" w:eastAsia="Times New Roman" w:hAnsi="Times New Roman" w:cs="Times New Roman"/>
            <w:color w:val="0000FF"/>
            <w:u w:val="single"/>
          </w:rPr>
          <w:t>Dr. Arun Sen</w:t>
        </w:r>
      </w:hyperlink>
      <w:r w:rsidRPr="00C7762F">
        <w:rPr>
          <w:rFonts w:ascii="Times New Roman" w:eastAsia="Times New Roman" w:hAnsi="Times New Roman" w:cs="Times New Roman"/>
        </w:rPr>
        <w:t xml:space="preserve">, Arizona State University, USA </w:t>
      </w:r>
    </w:p>
    <w:p w14:paraId="6A8926F8" w14:textId="77777777" w:rsidR="00C7762F" w:rsidRPr="00C7762F" w:rsidRDefault="00C7762F" w:rsidP="00C7762F">
      <w:pPr>
        <w:spacing w:before="100" w:beforeAutospacing="1" w:after="100" w:afterAutospacing="1"/>
        <w:ind w:left="720"/>
        <w:rPr>
          <w:rFonts w:ascii="Times New Roman" w:eastAsia="Times New Roman" w:hAnsi="Times New Roman" w:cs="Times New Roman"/>
        </w:rPr>
      </w:pPr>
      <w:hyperlink r:id="rId12" w:tgtFrame="_blank" w:history="1">
        <w:r w:rsidRPr="00C7762F">
          <w:rPr>
            <w:rFonts w:ascii="Times New Roman" w:eastAsia="Times New Roman" w:hAnsi="Times New Roman" w:cs="Times New Roman"/>
            <w:color w:val="0000FF"/>
            <w:u w:val="single"/>
          </w:rPr>
          <w:t xml:space="preserve">Dr. Guoliang </w:t>
        </w:r>
        <w:proofErr w:type="spellStart"/>
        <w:r w:rsidRPr="00C7762F">
          <w:rPr>
            <w:rFonts w:ascii="Times New Roman" w:eastAsia="Times New Roman" w:hAnsi="Times New Roman" w:cs="Times New Roman"/>
            <w:color w:val="0000FF"/>
            <w:u w:val="single"/>
          </w:rPr>
          <w:t>Xue</w:t>
        </w:r>
        <w:proofErr w:type="spellEnd"/>
      </w:hyperlink>
      <w:r w:rsidRPr="00C7762F">
        <w:rPr>
          <w:rFonts w:ascii="Times New Roman" w:eastAsia="Times New Roman" w:hAnsi="Times New Roman" w:cs="Times New Roman"/>
        </w:rPr>
        <w:t xml:space="preserve">, Arizona State University, USA </w:t>
      </w:r>
    </w:p>
    <w:p w14:paraId="2AA8DD53" w14:textId="77777777" w:rsidR="00C7762F" w:rsidRPr="00C7762F" w:rsidRDefault="00C7762F" w:rsidP="00C7762F">
      <w:pPr>
        <w:numPr>
          <w:ilvl w:val="0"/>
          <w:numId w:val="5"/>
        </w:numPr>
        <w:spacing w:before="100" w:beforeAutospacing="1" w:after="100" w:afterAutospacing="1"/>
        <w:rPr>
          <w:rFonts w:ascii="Times New Roman" w:eastAsia="Times New Roman" w:hAnsi="Times New Roman" w:cs="Times New Roman"/>
        </w:rPr>
      </w:pPr>
      <w:r w:rsidRPr="00C7762F">
        <w:rPr>
          <w:rFonts w:ascii="Times New Roman" w:eastAsia="Times New Roman" w:hAnsi="Times New Roman" w:cs="Times New Roman"/>
          <w:b/>
          <w:bCs/>
        </w:rPr>
        <w:t>Technical Program Committee Chairs</w:t>
      </w:r>
      <w:r w:rsidRPr="00C7762F">
        <w:rPr>
          <w:rFonts w:ascii="Times New Roman" w:eastAsia="Times New Roman" w:hAnsi="Times New Roman" w:cs="Times New Roman"/>
        </w:rPr>
        <w:t xml:space="preserve"> </w:t>
      </w:r>
    </w:p>
    <w:p w14:paraId="2B3F7BD7" w14:textId="77777777" w:rsidR="00C7762F" w:rsidRPr="00C7762F" w:rsidRDefault="00C7762F" w:rsidP="00C7762F">
      <w:pPr>
        <w:spacing w:before="100" w:beforeAutospacing="1" w:after="100" w:afterAutospacing="1"/>
        <w:ind w:left="720"/>
        <w:rPr>
          <w:rFonts w:ascii="Times New Roman" w:eastAsia="Times New Roman" w:hAnsi="Times New Roman" w:cs="Times New Roman"/>
        </w:rPr>
      </w:pPr>
      <w:hyperlink r:id="rId13" w:tgtFrame="_blank" w:history="1">
        <w:r w:rsidRPr="00C7762F">
          <w:rPr>
            <w:rFonts w:ascii="Times New Roman" w:eastAsia="Times New Roman" w:hAnsi="Times New Roman" w:cs="Times New Roman"/>
            <w:color w:val="0000FF"/>
            <w:u w:val="single"/>
          </w:rPr>
          <w:t>Dr. Nageswara Rao</w:t>
        </w:r>
      </w:hyperlink>
      <w:r w:rsidRPr="00C7762F">
        <w:rPr>
          <w:rFonts w:ascii="Times New Roman" w:eastAsia="Times New Roman" w:hAnsi="Times New Roman" w:cs="Times New Roman"/>
        </w:rPr>
        <w:t xml:space="preserve">, Oak Ridge National Laboratory </w:t>
      </w:r>
    </w:p>
    <w:p w14:paraId="3D7EB3E8" w14:textId="77777777" w:rsidR="00C7762F" w:rsidRPr="00C7762F" w:rsidRDefault="00C7762F" w:rsidP="00C7762F">
      <w:pPr>
        <w:spacing w:before="100" w:beforeAutospacing="1" w:after="100" w:afterAutospacing="1"/>
        <w:ind w:left="720"/>
        <w:rPr>
          <w:rFonts w:ascii="Times New Roman" w:eastAsia="Times New Roman" w:hAnsi="Times New Roman" w:cs="Times New Roman"/>
        </w:rPr>
      </w:pPr>
      <w:hyperlink r:id="rId14" w:tgtFrame="_blank" w:history="1">
        <w:r w:rsidRPr="00C7762F">
          <w:rPr>
            <w:rFonts w:ascii="Times New Roman" w:eastAsia="Times New Roman" w:hAnsi="Times New Roman" w:cs="Times New Roman"/>
            <w:color w:val="0000FF"/>
            <w:u w:val="single"/>
          </w:rPr>
          <w:t>Dr. Arun Sen</w:t>
        </w:r>
      </w:hyperlink>
      <w:r w:rsidRPr="00C7762F">
        <w:rPr>
          <w:rFonts w:ascii="Times New Roman" w:eastAsia="Times New Roman" w:hAnsi="Times New Roman" w:cs="Times New Roman"/>
        </w:rPr>
        <w:t xml:space="preserve">, Arizona State University, USA </w:t>
      </w:r>
    </w:p>
    <w:p w14:paraId="40C8AC17" w14:textId="5AA9CA16" w:rsidR="00C7762F" w:rsidRPr="00C7762F" w:rsidRDefault="00C7762F" w:rsidP="00C7762F">
      <w:pPr>
        <w:numPr>
          <w:ilvl w:val="0"/>
          <w:numId w:val="5"/>
        </w:numPr>
        <w:spacing w:before="100" w:beforeAutospacing="1" w:after="100" w:afterAutospacing="1"/>
        <w:rPr>
          <w:rFonts w:ascii="Times New Roman" w:eastAsia="Times New Roman" w:hAnsi="Times New Roman" w:cs="Times New Roman"/>
        </w:rPr>
      </w:pPr>
      <w:r w:rsidRPr="00C7762F">
        <w:rPr>
          <w:rFonts w:ascii="Times New Roman" w:eastAsia="Times New Roman" w:hAnsi="Times New Roman" w:cs="Times New Roman"/>
          <w:b/>
          <w:bCs/>
        </w:rPr>
        <w:t>Program Committee</w:t>
      </w:r>
      <w:r w:rsidRPr="00C7762F">
        <w:rPr>
          <w:rFonts w:ascii="Times New Roman" w:eastAsia="Times New Roman" w:hAnsi="Times New Roman" w:cs="Times New Roman"/>
        </w:rPr>
        <w:t xml:space="preserve"> </w:t>
      </w:r>
      <w:ins w:id="13" w:author="Arunabha Sen" w:date="2021-12-09T15:23:00Z">
        <w:r w:rsidR="00E04BBC">
          <w:rPr>
            <w:rFonts w:ascii="Times New Roman" w:eastAsia="Times New Roman" w:hAnsi="Times New Roman" w:cs="Times New Roman"/>
          </w:rPr>
          <w:t>Members</w:t>
        </w:r>
      </w:ins>
    </w:p>
    <w:p w14:paraId="6D7EBBE7" w14:textId="77777777" w:rsidR="00C7762F" w:rsidRPr="00C7762F" w:rsidRDefault="00C7762F" w:rsidP="00C7762F">
      <w:pPr>
        <w:spacing w:before="100" w:beforeAutospacing="1" w:after="100" w:afterAutospacing="1"/>
        <w:ind w:left="720"/>
        <w:rPr>
          <w:rFonts w:ascii="Times New Roman" w:eastAsia="Times New Roman" w:hAnsi="Times New Roman" w:cs="Times New Roman"/>
        </w:rPr>
      </w:pPr>
      <w:hyperlink r:id="rId15" w:tgtFrame="_blank" w:history="1">
        <w:r w:rsidRPr="00C7762F">
          <w:rPr>
            <w:rFonts w:ascii="Times New Roman" w:eastAsia="Times New Roman" w:hAnsi="Times New Roman" w:cs="Times New Roman"/>
            <w:color w:val="0000FF"/>
            <w:u w:val="single"/>
          </w:rPr>
          <w:t xml:space="preserve">Dr. </w:t>
        </w:r>
        <w:proofErr w:type="spellStart"/>
        <w:r w:rsidRPr="00C7762F">
          <w:rPr>
            <w:rFonts w:ascii="Times New Roman" w:eastAsia="Times New Roman" w:hAnsi="Times New Roman" w:cs="Times New Roman"/>
            <w:color w:val="0000FF"/>
            <w:u w:val="single"/>
          </w:rPr>
          <w:t>Biplab</w:t>
        </w:r>
        <w:proofErr w:type="spellEnd"/>
        <w:r w:rsidRPr="00C7762F">
          <w:rPr>
            <w:rFonts w:ascii="Times New Roman" w:eastAsia="Times New Roman" w:hAnsi="Times New Roman" w:cs="Times New Roman"/>
            <w:color w:val="0000FF"/>
            <w:u w:val="single"/>
          </w:rPr>
          <w:t xml:space="preserve"> </w:t>
        </w:r>
        <w:proofErr w:type="spellStart"/>
        <w:r w:rsidRPr="00C7762F">
          <w:rPr>
            <w:rFonts w:ascii="Times New Roman" w:eastAsia="Times New Roman" w:hAnsi="Times New Roman" w:cs="Times New Roman"/>
            <w:color w:val="0000FF"/>
            <w:u w:val="single"/>
          </w:rPr>
          <w:t>Sikdar</w:t>
        </w:r>
        <w:proofErr w:type="spellEnd"/>
      </w:hyperlink>
      <w:r w:rsidRPr="00C7762F">
        <w:rPr>
          <w:rFonts w:ascii="Times New Roman" w:eastAsia="Times New Roman" w:hAnsi="Times New Roman" w:cs="Times New Roman"/>
        </w:rPr>
        <w:t xml:space="preserve">, National University of Singapore, Singapore </w:t>
      </w:r>
    </w:p>
    <w:p w14:paraId="31FB8D0C" w14:textId="77777777" w:rsidR="00C7762F" w:rsidRPr="00C7762F" w:rsidRDefault="00C7762F" w:rsidP="00C7762F">
      <w:pPr>
        <w:spacing w:before="100" w:beforeAutospacing="1" w:after="100" w:afterAutospacing="1"/>
        <w:ind w:left="720"/>
        <w:rPr>
          <w:rFonts w:ascii="Times New Roman" w:eastAsia="Times New Roman" w:hAnsi="Times New Roman" w:cs="Times New Roman"/>
        </w:rPr>
      </w:pPr>
      <w:hyperlink r:id="rId16" w:tgtFrame="_blank" w:history="1">
        <w:r w:rsidRPr="00C7762F">
          <w:rPr>
            <w:rFonts w:ascii="Times New Roman" w:eastAsia="Times New Roman" w:hAnsi="Times New Roman" w:cs="Times New Roman"/>
            <w:color w:val="0000FF"/>
            <w:u w:val="single"/>
          </w:rPr>
          <w:t xml:space="preserve">Dr. </w:t>
        </w:r>
        <w:proofErr w:type="spellStart"/>
        <w:r w:rsidRPr="00C7762F">
          <w:rPr>
            <w:rFonts w:ascii="Times New Roman" w:eastAsia="Times New Roman" w:hAnsi="Times New Roman" w:cs="Times New Roman"/>
            <w:color w:val="0000FF"/>
            <w:u w:val="single"/>
          </w:rPr>
          <w:t>Kanu</w:t>
        </w:r>
        <w:proofErr w:type="spellEnd"/>
        <w:r w:rsidRPr="00C7762F">
          <w:rPr>
            <w:rFonts w:ascii="Times New Roman" w:eastAsia="Times New Roman" w:hAnsi="Times New Roman" w:cs="Times New Roman"/>
            <w:color w:val="0000FF"/>
            <w:u w:val="single"/>
          </w:rPr>
          <w:t xml:space="preserve"> Sinha</w:t>
        </w:r>
      </w:hyperlink>
      <w:r w:rsidRPr="00C7762F">
        <w:rPr>
          <w:rFonts w:ascii="Times New Roman" w:eastAsia="Times New Roman" w:hAnsi="Times New Roman" w:cs="Times New Roman"/>
        </w:rPr>
        <w:t xml:space="preserve">, Princeton University, USA </w:t>
      </w:r>
    </w:p>
    <w:p w14:paraId="1A5ED037" w14:textId="77777777" w:rsidR="00C7762F" w:rsidRPr="00C7762F" w:rsidRDefault="00C7762F" w:rsidP="00C7762F">
      <w:pPr>
        <w:spacing w:before="100" w:beforeAutospacing="1" w:after="100" w:afterAutospacing="1"/>
        <w:ind w:left="720"/>
        <w:rPr>
          <w:rFonts w:ascii="Times New Roman" w:eastAsia="Times New Roman" w:hAnsi="Times New Roman" w:cs="Times New Roman"/>
        </w:rPr>
      </w:pPr>
      <w:hyperlink r:id="rId17" w:tgtFrame="_blank" w:history="1">
        <w:r w:rsidRPr="00C7762F">
          <w:rPr>
            <w:rFonts w:ascii="Times New Roman" w:eastAsia="Times New Roman" w:hAnsi="Times New Roman" w:cs="Times New Roman"/>
            <w:color w:val="0000FF"/>
            <w:u w:val="single"/>
          </w:rPr>
          <w:t xml:space="preserve">Dr. Gil </w:t>
        </w:r>
        <w:proofErr w:type="spellStart"/>
        <w:r w:rsidRPr="00C7762F">
          <w:rPr>
            <w:rFonts w:ascii="Times New Roman" w:eastAsia="Times New Roman" w:hAnsi="Times New Roman" w:cs="Times New Roman"/>
            <w:color w:val="0000FF"/>
            <w:u w:val="single"/>
          </w:rPr>
          <w:t>Zussman</w:t>
        </w:r>
        <w:proofErr w:type="spellEnd"/>
      </w:hyperlink>
      <w:r w:rsidRPr="00C7762F">
        <w:rPr>
          <w:rFonts w:ascii="Times New Roman" w:eastAsia="Times New Roman" w:hAnsi="Times New Roman" w:cs="Times New Roman"/>
        </w:rPr>
        <w:t xml:space="preserve">, Columbia University, USA </w:t>
      </w:r>
    </w:p>
    <w:p w14:paraId="42669311" w14:textId="77777777" w:rsidR="00C7762F" w:rsidRPr="00C7762F" w:rsidRDefault="00C7762F" w:rsidP="00C7762F">
      <w:pPr>
        <w:spacing w:before="100" w:beforeAutospacing="1" w:after="100" w:afterAutospacing="1"/>
        <w:ind w:left="720"/>
        <w:rPr>
          <w:rFonts w:ascii="Times New Roman" w:eastAsia="Times New Roman" w:hAnsi="Times New Roman" w:cs="Times New Roman"/>
        </w:rPr>
      </w:pPr>
      <w:hyperlink r:id="rId18" w:tgtFrame="_blank" w:history="1">
        <w:r w:rsidRPr="00C7762F">
          <w:rPr>
            <w:rFonts w:ascii="Times New Roman" w:eastAsia="Times New Roman" w:hAnsi="Times New Roman" w:cs="Times New Roman"/>
            <w:color w:val="0000FF"/>
            <w:u w:val="single"/>
          </w:rPr>
          <w:t>Dr. Stefan Schmidt</w:t>
        </w:r>
      </w:hyperlink>
      <w:r w:rsidRPr="00C7762F">
        <w:rPr>
          <w:rFonts w:ascii="Times New Roman" w:eastAsia="Times New Roman" w:hAnsi="Times New Roman" w:cs="Times New Roman"/>
        </w:rPr>
        <w:t xml:space="preserve">, Technical University of Berlin, Germany </w:t>
      </w:r>
    </w:p>
    <w:p w14:paraId="7424B8C8" w14:textId="77777777" w:rsidR="00C7762F" w:rsidRPr="00C7762F" w:rsidRDefault="00C7762F" w:rsidP="00C7762F">
      <w:pPr>
        <w:spacing w:before="100" w:beforeAutospacing="1" w:after="100" w:afterAutospacing="1"/>
        <w:ind w:left="720"/>
        <w:rPr>
          <w:rFonts w:ascii="Times New Roman" w:eastAsia="Times New Roman" w:hAnsi="Times New Roman" w:cs="Times New Roman"/>
        </w:rPr>
      </w:pPr>
      <w:hyperlink r:id="rId19" w:tgtFrame="_blank" w:history="1">
        <w:r w:rsidRPr="00C7762F">
          <w:rPr>
            <w:rFonts w:ascii="Times New Roman" w:eastAsia="Times New Roman" w:hAnsi="Times New Roman" w:cs="Times New Roman"/>
            <w:color w:val="0000FF"/>
            <w:u w:val="single"/>
          </w:rPr>
          <w:t xml:space="preserve">Dr. Victoria </w:t>
        </w:r>
        <w:proofErr w:type="spellStart"/>
        <w:r w:rsidRPr="00C7762F">
          <w:rPr>
            <w:rFonts w:ascii="Times New Roman" w:eastAsia="Times New Roman" w:hAnsi="Times New Roman" w:cs="Times New Roman"/>
            <w:color w:val="0000FF"/>
            <w:u w:val="single"/>
          </w:rPr>
          <w:t>Goliber</w:t>
        </w:r>
        <w:proofErr w:type="spellEnd"/>
      </w:hyperlink>
      <w:r w:rsidRPr="00C7762F">
        <w:rPr>
          <w:rFonts w:ascii="Times New Roman" w:eastAsia="Times New Roman" w:hAnsi="Times New Roman" w:cs="Times New Roman"/>
        </w:rPr>
        <w:t xml:space="preserve">, D-Wave Systems, USA </w:t>
      </w:r>
    </w:p>
    <w:p w14:paraId="3FD1C70B" w14:textId="089F6C55" w:rsidR="00C7762F" w:rsidRPr="00C7762F" w:rsidDel="00E04BBC" w:rsidRDefault="00C7762F" w:rsidP="00C7762F">
      <w:pPr>
        <w:spacing w:before="100" w:beforeAutospacing="1" w:after="100" w:afterAutospacing="1"/>
        <w:ind w:left="720"/>
        <w:rPr>
          <w:del w:id="14" w:author="Arunabha Sen" w:date="2021-12-09T15:23:00Z"/>
          <w:rFonts w:ascii="Times New Roman" w:eastAsia="Times New Roman" w:hAnsi="Times New Roman" w:cs="Times New Roman"/>
        </w:rPr>
      </w:pPr>
      <w:del w:id="15" w:author="Arunabha Sen" w:date="2021-12-09T15:23:00Z">
        <w:r w:rsidRPr="00C7762F" w:rsidDel="00E04BBC">
          <w:rPr>
            <w:rFonts w:ascii="Times New Roman" w:eastAsia="Times New Roman" w:hAnsi="Times New Roman" w:cs="Times New Roman"/>
          </w:rPr>
          <w:fldChar w:fldCharType="begin"/>
        </w:r>
        <w:r w:rsidRPr="00C7762F" w:rsidDel="00E04BBC">
          <w:rPr>
            <w:rFonts w:ascii="Times New Roman" w:eastAsia="Times New Roman" w:hAnsi="Times New Roman" w:cs="Times New Roman"/>
          </w:rPr>
          <w:delInstrText xml:space="preserve"> HYPERLINK "https://www.nas.ewi.tudelft.nl/people/Rob/" \t "_blank" </w:delInstrText>
        </w:r>
        <w:r w:rsidRPr="00C7762F" w:rsidDel="00E04BBC">
          <w:rPr>
            <w:rFonts w:ascii="Times New Roman" w:eastAsia="Times New Roman" w:hAnsi="Times New Roman" w:cs="Times New Roman"/>
          </w:rPr>
          <w:fldChar w:fldCharType="separate"/>
        </w:r>
        <w:r w:rsidRPr="00C7762F" w:rsidDel="00E04BBC">
          <w:rPr>
            <w:rFonts w:ascii="Times New Roman" w:eastAsia="Times New Roman" w:hAnsi="Times New Roman" w:cs="Times New Roman"/>
            <w:color w:val="0000FF"/>
            <w:u w:val="single"/>
          </w:rPr>
          <w:delText>Dr. Stephanie Wehner</w:delText>
        </w:r>
        <w:r w:rsidRPr="00C7762F" w:rsidDel="00E04BBC">
          <w:rPr>
            <w:rFonts w:ascii="Times New Roman" w:eastAsia="Times New Roman" w:hAnsi="Times New Roman" w:cs="Times New Roman"/>
          </w:rPr>
          <w:fldChar w:fldCharType="end"/>
        </w:r>
        <w:r w:rsidRPr="00C7762F" w:rsidDel="00E04BBC">
          <w:rPr>
            <w:rFonts w:ascii="Times New Roman" w:eastAsia="Times New Roman" w:hAnsi="Times New Roman" w:cs="Times New Roman"/>
          </w:rPr>
          <w:delText xml:space="preserve">, Delft University, The Netherlands </w:delText>
        </w:r>
      </w:del>
    </w:p>
    <w:p w14:paraId="6DCDCA88" w14:textId="77777777" w:rsidR="00C7762F" w:rsidRPr="00C7762F" w:rsidRDefault="00C7762F" w:rsidP="00C7762F">
      <w:pPr>
        <w:spacing w:before="100" w:beforeAutospacing="1" w:after="100" w:afterAutospacing="1"/>
        <w:ind w:left="720"/>
        <w:rPr>
          <w:rFonts w:ascii="Times New Roman" w:eastAsia="Times New Roman" w:hAnsi="Times New Roman" w:cs="Times New Roman"/>
        </w:rPr>
      </w:pPr>
      <w:hyperlink r:id="rId20" w:tgtFrame="_blank" w:history="1">
        <w:r w:rsidRPr="00C7762F">
          <w:rPr>
            <w:rFonts w:ascii="Times New Roman" w:eastAsia="Times New Roman" w:hAnsi="Times New Roman" w:cs="Times New Roman"/>
            <w:color w:val="0000FF"/>
            <w:u w:val="single"/>
          </w:rPr>
          <w:t xml:space="preserve">Dr. </w:t>
        </w:r>
        <w:proofErr w:type="spellStart"/>
        <w:r w:rsidRPr="00C7762F">
          <w:rPr>
            <w:rFonts w:ascii="Times New Roman" w:eastAsia="Times New Roman" w:hAnsi="Times New Roman" w:cs="Times New Roman"/>
            <w:color w:val="0000FF"/>
            <w:u w:val="single"/>
          </w:rPr>
          <w:t>Urbasi</w:t>
        </w:r>
        <w:proofErr w:type="spellEnd"/>
        <w:r w:rsidRPr="00C7762F">
          <w:rPr>
            <w:rFonts w:ascii="Times New Roman" w:eastAsia="Times New Roman" w:hAnsi="Times New Roman" w:cs="Times New Roman"/>
            <w:color w:val="0000FF"/>
            <w:u w:val="single"/>
          </w:rPr>
          <w:t xml:space="preserve"> Sinha</w:t>
        </w:r>
      </w:hyperlink>
      <w:r w:rsidRPr="00C7762F">
        <w:rPr>
          <w:rFonts w:ascii="Times New Roman" w:eastAsia="Times New Roman" w:hAnsi="Times New Roman" w:cs="Times New Roman"/>
        </w:rPr>
        <w:t xml:space="preserve">, Raman Research Institute, India </w:t>
      </w:r>
    </w:p>
    <w:p w14:paraId="0ADFC5EF" w14:textId="7C411D54" w:rsidR="00C7762F" w:rsidRPr="00C7762F" w:rsidRDefault="00C7762F" w:rsidP="00C7762F">
      <w:pPr>
        <w:spacing w:before="100" w:beforeAutospacing="1" w:after="100" w:afterAutospacing="1"/>
        <w:ind w:left="720"/>
        <w:rPr>
          <w:rFonts w:ascii="Times New Roman" w:eastAsia="Times New Roman" w:hAnsi="Times New Roman" w:cs="Times New Roman"/>
        </w:rPr>
      </w:pPr>
      <w:hyperlink r:id="rId21" w:tgtFrame="_blank" w:history="1">
        <w:r w:rsidRPr="00C7762F">
          <w:rPr>
            <w:rFonts w:ascii="Times New Roman" w:eastAsia="Times New Roman" w:hAnsi="Times New Roman" w:cs="Times New Roman"/>
            <w:color w:val="0000FF"/>
            <w:u w:val="single"/>
          </w:rPr>
          <w:t>Dr. Joe Lukens</w:t>
        </w:r>
      </w:hyperlink>
      <w:ins w:id="16" w:author="Arunabha Sen" w:date="2021-12-09T15:24:00Z">
        <w:r w:rsidR="00E04BBC">
          <w:rPr>
            <w:rFonts w:ascii="Times New Roman" w:eastAsia="Times New Roman" w:hAnsi="Times New Roman" w:cs="Times New Roman"/>
          </w:rPr>
          <w:t xml:space="preserve">, </w:t>
        </w:r>
      </w:ins>
      <w:r w:rsidRPr="00C7762F">
        <w:rPr>
          <w:rFonts w:ascii="Times New Roman" w:eastAsia="Times New Roman" w:hAnsi="Times New Roman" w:cs="Times New Roman"/>
        </w:rPr>
        <w:t xml:space="preserve">Oak Ridge National Laboratory, USA </w:t>
      </w:r>
    </w:p>
    <w:p w14:paraId="45B9257C" w14:textId="77777777" w:rsidR="00C7762F" w:rsidRPr="00C7762F" w:rsidRDefault="00C7762F" w:rsidP="00C7762F">
      <w:pPr>
        <w:spacing w:before="100" w:beforeAutospacing="1" w:after="100" w:afterAutospacing="1"/>
        <w:ind w:left="720"/>
        <w:rPr>
          <w:rFonts w:ascii="Times New Roman" w:eastAsia="Times New Roman" w:hAnsi="Times New Roman" w:cs="Times New Roman"/>
        </w:rPr>
      </w:pPr>
      <w:hyperlink r:id="rId22" w:tgtFrame="_blank" w:history="1">
        <w:r w:rsidRPr="00C7762F">
          <w:rPr>
            <w:rFonts w:ascii="Times New Roman" w:eastAsia="Times New Roman" w:hAnsi="Times New Roman" w:cs="Times New Roman"/>
            <w:color w:val="0000FF"/>
            <w:u w:val="single"/>
          </w:rPr>
          <w:t xml:space="preserve">Dr. Raj </w:t>
        </w:r>
        <w:proofErr w:type="spellStart"/>
        <w:r w:rsidRPr="00C7762F">
          <w:rPr>
            <w:rFonts w:ascii="Times New Roman" w:eastAsia="Times New Roman" w:hAnsi="Times New Roman" w:cs="Times New Roman"/>
            <w:color w:val="0000FF"/>
            <w:u w:val="single"/>
          </w:rPr>
          <w:t>Kettimuthu</w:t>
        </w:r>
        <w:proofErr w:type="spellEnd"/>
      </w:hyperlink>
      <w:r w:rsidRPr="00C7762F">
        <w:rPr>
          <w:rFonts w:ascii="Times New Roman" w:eastAsia="Times New Roman" w:hAnsi="Times New Roman" w:cs="Times New Roman"/>
        </w:rPr>
        <w:t xml:space="preserve">, Argonne National Laboratory, USA </w:t>
      </w:r>
    </w:p>
    <w:p w14:paraId="6ADFE0B5" w14:textId="77777777" w:rsidR="00C7762F" w:rsidRPr="00C7762F" w:rsidRDefault="00C7762F" w:rsidP="00C7762F">
      <w:pPr>
        <w:spacing w:before="100" w:beforeAutospacing="1" w:after="100" w:afterAutospacing="1"/>
        <w:ind w:left="720"/>
        <w:rPr>
          <w:rFonts w:ascii="Times New Roman" w:eastAsia="Times New Roman" w:hAnsi="Times New Roman" w:cs="Times New Roman"/>
        </w:rPr>
      </w:pPr>
      <w:hyperlink r:id="rId23" w:tgtFrame="_blank" w:history="1">
        <w:r w:rsidRPr="00C7762F">
          <w:rPr>
            <w:rFonts w:ascii="Times New Roman" w:eastAsia="Times New Roman" w:hAnsi="Times New Roman" w:cs="Times New Roman"/>
            <w:color w:val="0000FF"/>
            <w:u w:val="single"/>
          </w:rPr>
          <w:t xml:space="preserve">Dr. </w:t>
        </w:r>
        <w:proofErr w:type="spellStart"/>
        <w:r w:rsidRPr="00C7762F">
          <w:rPr>
            <w:rFonts w:ascii="Times New Roman" w:eastAsia="Times New Roman" w:hAnsi="Times New Roman" w:cs="Times New Roman"/>
            <w:color w:val="0000FF"/>
            <w:u w:val="single"/>
          </w:rPr>
          <w:t>Prithwish</w:t>
        </w:r>
        <w:proofErr w:type="spellEnd"/>
        <w:r w:rsidRPr="00C7762F">
          <w:rPr>
            <w:rFonts w:ascii="Times New Roman" w:eastAsia="Times New Roman" w:hAnsi="Times New Roman" w:cs="Times New Roman"/>
            <w:color w:val="0000FF"/>
            <w:u w:val="single"/>
          </w:rPr>
          <w:t xml:space="preserve"> </w:t>
        </w:r>
        <w:proofErr w:type="spellStart"/>
        <w:r w:rsidRPr="00C7762F">
          <w:rPr>
            <w:rFonts w:ascii="Times New Roman" w:eastAsia="Times New Roman" w:hAnsi="Times New Roman" w:cs="Times New Roman"/>
            <w:color w:val="0000FF"/>
            <w:u w:val="single"/>
          </w:rPr>
          <w:t>Basu</w:t>
        </w:r>
        <w:proofErr w:type="spellEnd"/>
      </w:hyperlink>
      <w:r w:rsidRPr="00C7762F">
        <w:rPr>
          <w:rFonts w:ascii="Times New Roman" w:eastAsia="Times New Roman" w:hAnsi="Times New Roman" w:cs="Times New Roman"/>
        </w:rPr>
        <w:t xml:space="preserve">, Raytheon BBN Technologies, USA </w:t>
      </w:r>
    </w:p>
    <w:p w14:paraId="29BC77B7" w14:textId="77777777" w:rsidR="00C7762F" w:rsidRPr="00C7762F" w:rsidRDefault="00C7762F" w:rsidP="00C7762F">
      <w:pPr>
        <w:numPr>
          <w:ilvl w:val="0"/>
          <w:numId w:val="5"/>
        </w:numPr>
        <w:spacing w:before="100" w:beforeAutospacing="1" w:after="100" w:afterAutospacing="1"/>
        <w:rPr>
          <w:rFonts w:ascii="Times New Roman" w:eastAsia="Times New Roman" w:hAnsi="Times New Roman" w:cs="Times New Roman"/>
        </w:rPr>
      </w:pPr>
      <w:r w:rsidRPr="00C7762F">
        <w:rPr>
          <w:rFonts w:ascii="Times New Roman" w:eastAsia="Times New Roman" w:hAnsi="Times New Roman" w:cs="Times New Roman"/>
          <w:b/>
          <w:bCs/>
        </w:rPr>
        <w:t>Web Chairs</w:t>
      </w:r>
      <w:r w:rsidRPr="00C7762F">
        <w:rPr>
          <w:rFonts w:ascii="Times New Roman" w:eastAsia="Times New Roman" w:hAnsi="Times New Roman" w:cs="Times New Roman"/>
        </w:rPr>
        <w:t xml:space="preserve"> </w:t>
      </w:r>
    </w:p>
    <w:p w14:paraId="3E4979FA" w14:textId="77777777" w:rsidR="00C7762F" w:rsidRPr="00C7762F" w:rsidRDefault="00C7762F" w:rsidP="00C7762F">
      <w:pPr>
        <w:spacing w:before="100" w:beforeAutospacing="1" w:after="100" w:afterAutospacing="1"/>
        <w:ind w:left="720"/>
        <w:rPr>
          <w:rFonts w:ascii="Times New Roman" w:eastAsia="Times New Roman" w:hAnsi="Times New Roman" w:cs="Times New Roman"/>
        </w:rPr>
      </w:pPr>
      <w:hyperlink r:id="rId24" w:tgtFrame="_blank" w:history="1">
        <w:r w:rsidRPr="00C7762F">
          <w:rPr>
            <w:rFonts w:ascii="Times New Roman" w:eastAsia="Times New Roman" w:hAnsi="Times New Roman" w:cs="Times New Roman"/>
            <w:color w:val="0000FF"/>
            <w:u w:val="single"/>
          </w:rPr>
          <w:t>Dr. Arun Das</w:t>
        </w:r>
      </w:hyperlink>
      <w:r w:rsidRPr="00C7762F">
        <w:rPr>
          <w:rFonts w:ascii="Times New Roman" w:eastAsia="Times New Roman" w:hAnsi="Times New Roman" w:cs="Times New Roman"/>
        </w:rPr>
        <w:t xml:space="preserve">, Google, USA </w:t>
      </w:r>
    </w:p>
    <w:p w14:paraId="23D94523" w14:textId="77777777" w:rsidR="00C7762F" w:rsidRPr="00C7762F" w:rsidRDefault="00C7762F" w:rsidP="00C7762F">
      <w:pPr>
        <w:spacing w:before="100" w:beforeAutospacing="1" w:after="100" w:afterAutospacing="1"/>
        <w:ind w:left="720"/>
        <w:rPr>
          <w:rFonts w:ascii="Times New Roman" w:eastAsia="Times New Roman" w:hAnsi="Times New Roman" w:cs="Times New Roman"/>
        </w:rPr>
      </w:pPr>
      <w:hyperlink r:id="rId25" w:tgtFrame="_blank" w:history="1">
        <w:proofErr w:type="spellStart"/>
        <w:r w:rsidRPr="00C7762F">
          <w:rPr>
            <w:rFonts w:ascii="Times New Roman" w:eastAsia="Times New Roman" w:hAnsi="Times New Roman" w:cs="Times New Roman"/>
            <w:color w:val="0000FF"/>
            <w:u w:val="single"/>
          </w:rPr>
          <w:t>Kaustav</w:t>
        </w:r>
        <w:proofErr w:type="spellEnd"/>
        <w:r w:rsidRPr="00C7762F">
          <w:rPr>
            <w:rFonts w:ascii="Times New Roman" w:eastAsia="Times New Roman" w:hAnsi="Times New Roman" w:cs="Times New Roman"/>
            <w:color w:val="0000FF"/>
            <w:u w:val="single"/>
          </w:rPr>
          <w:t xml:space="preserve"> </w:t>
        </w:r>
        <w:proofErr w:type="spellStart"/>
        <w:r w:rsidRPr="00C7762F">
          <w:rPr>
            <w:rFonts w:ascii="Times New Roman" w:eastAsia="Times New Roman" w:hAnsi="Times New Roman" w:cs="Times New Roman"/>
            <w:color w:val="0000FF"/>
            <w:u w:val="single"/>
          </w:rPr>
          <w:t>Basu</w:t>
        </w:r>
        <w:proofErr w:type="spellEnd"/>
      </w:hyperlink>
      <w:r w:rsidRPr="00C7762F">
        <w:rPr>
          <w:rFonts w:ascii="Times New Roman" w:eastAsia="Times New Roman" w:hAnsi="Times New Roman" w:cs="Times New Roman"/>
        </w:rPr>
        <w:t xml:space="preserve">, Arizona State University, USA </w:t>
      </w:r>
    </w:p>
    <w:p w14:paraId="613E16F8" w14:textId="77777777" w:rsidR="00C7762F" w:rsidRPr="00C7762F" w:rsidRDefault="00C7762F" w:rsidP="00C7762F">
      <w:pPr>
        <w:spacing w:before="100" w:beforeAutospacing="1" w:after="100" w:afterAutospacing="1"/>
        <w:ind w:left="720"/>
        <w:rPr>
          <w:rFonts w:ascii="Times New Roman" w:eastAsia="Times New Roman" w:hAnsi="Times New Roman" w:cs="Times New Roman"/>
        </w:rPr>
      </w:pPr>
      <w:hyperlink r:id="rId26" w:tgtFrame="_blank" w:history="1">
        <w:r w:rsidRPr="00C7762F">
          <w:rPr>
            <w:rFonts w:ascii="Times New Roman" w:eastAsia="Times New Roman" w:hAnsi="Times New Roman" w:cs="Times New Roman"/>
            <w:color w:val="0000FF"/>
            <w:u w:val="single"/>
          </w:rPr>
          <w:t xml:space="preserve">Sandipan </w:t>
        </w:r>
        <w:proofErr w:type="spellStart"/>
        <w:r w:rsidRPr="00C7762F">
          <w:rPr>
            <w:rFonts w:ascii="Times New Roman" w:eastAsia="Times New Roman" w:hAnsi="Times New Roman" w:cs="Times New Roman"/>
            <w:color w:val="0000FF"/>
            <w:u w:val="single"/>
          </w:rPr>
          <w:t>Choudhuri</w:t>
        </w:r>
        <w:proofErr w:type="spellEnd"/>
        <w:r w:rsidRPr="00C7762F">
          <w:rPr>
            <w:rFonts w:ascii="Times New Roman" w:eastAsia="Times New Roman" w:hAnsi="Times New Roman" w:cs="Times New Roman"/>
            <w:color w:val="0000FF"/>
            <w:u w:val="single"/>
          </w:rPr>
          <w:t xml:space="preserve"> </w:t>
        </w:r>
      </w:hyperlink>
      <w:r w:rsidRPr="00C7762F">
        <w:rPr>
          <w:rFonts w:ascii="Times New Roman" w:eastAsia="Times New Roman" w:hAnsi="Times New Roman" w:cs="Times New Roman"/>
        </w:rPr>
        <w:t xml:space="preserve">, Arizona State University, USA </w:t>
      </w:r>
    </w:p>
    <w:p w14:paraId="7BCA178F" w14:textId="77777777" w:rsidR="00C7762F" w:rsidRDefault="00C7762F"/>
    <w:sectPr w:rsidR="00C77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86383"/>
    <w:multiLevelType w:val="multilevel"/>
    <w:tmpl w:val="C744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B46777"/>
    <w:multiLevelType w:val="multilevel"/>
    <w:tmpl w:val="F57C3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4D528E"/>
    <w:multiLevelType w:val="multilevel"/>
    <w:tmpl w:val="B030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145E12"/>
    <w:multiLevelType w:val="multilevel"/>
    <w:tmpl w:val="20D2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EE24D9"/>
    <w:multiLevelType w:val="multilevel"/>
    <w:tmpl w:val="86C6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unabha Sen">
    <w15:presenceInfo w15:providerId="AD" w15:userId="S::halla@asurite.asu.edu::0a845739-96d8-477a-b0cc-275e85451c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62F"/>
    <w:rsid w:val="00244FBB"/>
    <w:rsid w:val="0040605A"/>
    <w:rsid w:val="009A317E"/>
    <w:rsid w:val="00C7762F"/>
    <w:rsid w:val="00E04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155B7"/>
  <w15:chartTrackingRefBased/>
  <w15:docId w15:val="{08F86E22-BC8B-6F4E-9857-ABDB6AA7E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7762F"/>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7762F"/>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762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7762F"/>
    <w:rPr>
      <w:rFonts w:ascii="Times New Roman" w:eastAsia="Times New Roman" w:hAnsi="Times New Roman" w:cs="Times New Roman"/>
      <w:b/>
      <w:bCs/>
    </w:rPr>
  </w:style>
  <w:style w:type="character" w:styleId="Hyperlink">
    <w:name w:val="Hyperlink"/>
    <w:basedOn w:val="DefaultParagraphFont"/>
    <w:uiPriority w:val="99"/>
    <w:semiHidden/>
    <w:unhideWhenUsed/>
    <w:rsid w:val="00C7762F"/>
    <w:rPr>
      <w:color w:val="0000FF"/>
      <w:u w:val="single"/>
    </w:rPr>
  </w:style>
  <w:style w:type="paragraph" w:customStyle="1" w:styleId="text-muted">
    <w:name w:val="text-muted"/>
    <w:basedOn w:val="Normal"/>
    <w:rsid w:val="00C7762F"/>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C7762F"/>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C776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006585">
      <w:bodyDiv w:val="1"/>
      <w:marLeft w:val="0"/>
      <w:marRight w:val="0"/>
      <w:marTop w:val="0"/>
      <w:marBottom w:val="0"/>
      <w:divBdr>
        <w:top w:val="none" w:sz="0" w:space="0" w:color="auto"/>
        <w:left w:val="none" w:sz="0" w:space="0" w:color="auto"/>
        <w:bottom w:val="none" w:sz="0" w:space="0" w:color="auto"/>
        <w:right w:val="none" w:sz="0" w:space="0" w:color="auto"/>
      </w:divBdr>
      <w:divsChild>
        <w:div w:id="57241682">
          <w:marLeft w:val="0"/>
          <w:marRight w:val="0"/>
          <w:marTop w:val="0"/>
          <w:marBottom w:val="0"/>
          <w:divBdr>
            <w:top w:val="none" w:sz="0" w:space="0" w:color="auto"/>
            <w:left w:val="none" w:sz="0" w:space="0" w:color="auto"/>
            <w:bottom w:val="none" w:sz="0" w:space="0" w:color="auto"/>
            <w:right w:val="none" w:sz="0" w:space="0" w:color="auto"/>
          </w:divBdr>
          <w:divsChild>
            <w:div w:id="159858857">
              <w:marLeft w:val="0"/>
              <w:marRight w:val="0"/>
              <w:marTop w:val="0"/>
              <w:marBottom w:val="0"/>
              <w:divBdr>
                <w:top w:val="none" w:sz="0" w:space="0" w:color="auto"/>
                <w:left w:val="none" w:sz="0" w:space="0" w:color="auto"/>
                <w:bottom w:val="none" w:sz="0" w:space="0" w:color="auto"/>
                <w:right w:val="none" w:sz="0" w:space="0" w:color="auto"/>
              </w:divBdr>
              <w:divsChild>
                <w:div w:id="708184402">
                  <w:marLeft w:val="0"/>
                  <w:marRight w:val="0"/>
                  <w:marTop w:val="0"/>
                  <w:marBottom w:val="0"/>
                  <w:divBdr>
                    <w:top w:val="none" w:sz="0" w:space="0" w:color="auto"/>
                    <w:left w:val="none" w:sz="0" w:space="0" w:color="auto"/>
                    <w:bottom w:val="none" w:sz="0" w:space="0" w:color="auto"/>
                    <w:right w:val="none" w:sz="0" w:space="0" w:color="auto"/>
                  </w:divBdr>
                </w:div>
              </w:divsChild>
            </w:div>
            <w:div w:id="7963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ocom2022.ieee-infocom.org/" TargetMode="External"/><Relationship Id="rId13" Type="http://schemas.openxmlformats.org/officeDocument/2006/relationships/hyperlink" Target="http://www.cise.ufl.edu/~mythai/" TargetMode="External"/><Relationship Id="rId18" Type="http://schemas.openxmlformats.org/officeDocument/2006/relationships/hyperlink" Target="http://www.lanl.gov/expertise/profiles/view/stephan-eidenbenz" TargetMode="External"/><Relationship Id="rId26" Type="http://schemas.openxmlformats.org/officeDocument/2006/relationships/hyperlink" Target="https://s-choudhuri.github.io/" TargetMode="External"/><Relationship Id="rId3" Type="http://schemas.openxmlformats.org/officeDocument/2006/relationships/settings" Target="settings.xml"/><Relationship Id="rId21" Type="http://schemas.openxmlformats.org/officeDocument/2006/relationships/hyperlink" Target="https://ecee.engineering.asu.edu/people/anamitra-pal/" TargetMode="External"/><Relationship Id="rId7" Type="http://schemas.openxmlformats.org/officeDocument/2006/relationships/hyperlink" Target="https://infocom2022.ieee-infocom.org/" TargetMode="External"/><Relationship Id="rId12" Type="http://schemas.openxmlformats.org/officeDocument/2006/relationships/hyperlink" Target="http://netsci.asu.edu/netsci/index.html" TargetMode="External"/><Relationship Id="rId17" Type="http://schemas.openxmlformats.org/officeDocument/2006/relationships/hyperlink" Target="http://gordion.casaccia.enea.it/" TargetMode="External"/><Relationship Id="rId25" Type="http://schemas.openxmlformats.org/officeDocument/2006/relationships/hyperlink" Target="http://www.public.asu.edu/~kbasu2/" TargetMode="External"/><Relationship Id="rId2" Type="http://schemas.openxmlformats.org/officeDocument/2006/relationships/styles" Target="styles.xml"/><Relationship Id="rId16" Type="http://schemas.openxmlformats.org/officeDocument/2006/relationships/hyperlink" Target="http://www.iems.ucf.edu/people/vladimir-boginski" TargetMode="External"/><Relationship Id="rId20" Type="http://schemas.openxmlformats.org/officeDocument/2006/relationships/hyperlink" Target="https://fernandokuipers.n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nfocom2022.ieee-infocom.org/" TargetMode="External"/><Relationship Id="rId11" Type="http://schemas.openxmlformats.org/officeDocument/2006/relationships/hyperlink" Target="http://netsci.asu.edu/netsci/index.html" TargetMode="External"/><Relationship Id="rId24" Type="http://schemas.openxmlformats.org/officeDocument/2006/relationships/hyperlink" Target="http://arundas.net/" TargetMode="External"/><Relationship Id="rId5" Type="http://schemas.openxmlformats.org/officeDocument/2006/relationships/hyperlink" Target="https://infocom2022.ieee-infocom.org/" TargetMode="External"/><Relationship Id="rId15" Type="http://schemas.openxmlformats.org/officeDocument/2006/relationships/hyperlink" Target="http://www.public.asu.edu/~gahn1/" TargetMode="External"/><Relationship Id="rId23" Type="http://schemas.openxmlformats.org/officeDocument/2006/relationships/hyperlink" Target="https://www.linkedin.com/in/vittorio-rosato-903ab38/" TargetMode="External"/><Relationship Id="rId28" Type="http://schemas.microsoft.com/office/2011/relationships/people" Target="people.xml"/><Relationship Id="rId10" Type="http://schemas.openxmlformats.org/officeDocument/2006/relationships/hyperlink" Target="http://netsci.asu.edu/netsci/index.html" TargetMode="External"/><Relationship Id="rId19" Type="http://schemas.openxmlformats.org/officeDocument/2006/relationships/hyperlink" Target="http://www.cs.huji.ac.il/~dhay/" TargetMode="External"/><Relationship Id="rId4" Type="http://schemas.openxmlformats.org/officeDocument/2006/relationships/webSettings" Target="webSettings.xml"/><Relationship Id="rId9" Type="http://schemas.openxmlformats.org/officeDocument/2006/relationships/hyperlink" Target="http://www.cise.ufl.edu/~mythai/" TargetMode="External"/><Relationship Id="rId14" Type="http://schemas.openxmlformats.org/officeDocument/2006/relationships/hyperlink" Target="http://netsci.asu.edu/netsci/index.html" TargetMode="External"/><Relationship Id="rId22" Type="http://schemas.openxmlformats.org/officeDocument/2006/relationships/hyperlink" Target="https://www.linkedin.com/in/fengpan1/"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1096</Words>
  <Characters>6252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Arunabha Sen</dc:creator>
  <cp:keywords/>
  <dc:description/>
  <cp:lastModifiedBy>Arunabha Sen</cp:lastModifiedBy>
  <cp:revision>2</cp:revision>
  <dcterms:created xsi:type="dcterms:W3CDTF">2021-12-09T23:10:00Z</dcterms:created>
  <dcterms:modified xsi:type="dcterms:W3CDTF">2021-12-09T23:25:00Z</dcterms:modified>
</cp:coreProperties>
</file>